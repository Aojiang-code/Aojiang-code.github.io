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3FF0B" w14:textId="77777777" w:rsidR="00AA0DCD" w:rsidRDefault="00AA0DCD" w:rsidP="00AA0DCD">
      <w:pPr>
        <w:spacing w:line="160" w:lineRule="atLeast"/>
        <w:rPr>
          <w:rFonts w:ascii="Times New Roman" w:hAnsi="Times New Roman" w:cs="Times New Roman"/>
          <w:b/>
          <w:bCs/>
          <w:sz w:val="28"/>
          <w:szCs w:val="36"/>
        </w:rPr>
      </w:pPr>
      <w:bookmarkStart w:id="0" w:name="_Hlk148996035"/>
      <w:r>
        <w:rPr>
          <w:rFonts w:ascii="Times New Roman" w:hAnsi="Times New Roman" w:cs="Times New Roman"/>
          <w:b/>
          <w:bCs/>
          <w:sz w:val="28"/>
          <w:szCs w:val="36"/>
        </w:rPr>
        <w:t xml:space="preserve">Development and validation of an </w:t>
      </w:r>
      <w:r w:rsidRPr="00DE1D07">
        <w:rPr>
          <w:rFonts w:ascii="Times New Roman" w:hAnsi="Times New Roman" w:cs="Times New Roman"/>
          <w:b/>
          <w:bCs/>
          <w:sz w:val="28"/>
          <w:szCs w:val="36"/>
        </w:rPr>
        <w:t>interpretable</w:t>
      </w:r>
      <w:r>
        <w:rPr>
          <w:rFonts w:ascii="Times New Roman" w:hAnsi="Times New Roman" w:cs="Times New Roman"/>
          <w:b/>
          <w:bCs/>
          <w:sz w:val="28"/>
          <w:szCs w:val="36"/>
        </w:rPr>
        <w:t xml:space="preserve"> machine learning model for predicting post-stroke epilepsy</w:t>
      </w:r>
    </w:p>
    <w:p w14:paraId="18ABC256" w14:textId="77777777" w:rsidR="00FF4EA4" w:rsidRDefault="00FF4EA4" w:rsidP="00AA0DCD">
      <w:pPr>
        <w:spacing w:line="160" w:lineRule="atLeast"/>
        <w:rPr>
          <w:rFonts w:ascii="Times New Roman" w:hAnsi="Times New Roman" w:cs="Times New Roman"/>
          <w:b/>
          <w:bCs/>
          <w:sz w:val="28"/>
          <w:szCs w:val="36"/>
        </w:rPr>
      </w:pPr>
    </w:p>
    <w:p w14:paraId="078DCFB2" w14:textId="303DE834" w:rsidR="008779BE" w:rsidRPr="0068597B" w:rsidRDefault="008779BE" w:rsidP="0068597B">
      <w:pPr>
        <w:pStyle w:val="a7"/>
        <w:numPr>
          <w:ilvl w:val="0"/>
          <w:numId w:val="5"/>
        </w:numPr>
        <w:spacing w:line="360" w:lineRule="auto"/>
        <w:ind w:firstLineChars="0"/>
        <w:rPr>
          <w:rFonts w:ascii="Times New Roman" w:hAnsi="Times New Roman" w:cs="Times New Roman"/>
          <w:b/>
          <w:bCs/>
          <w:sz w:val="24"/>
        </w:rPr>
      </w:pPr>
      <w:r w:rsidRPr="0068597B">
        <w:rPr>
          <w:rFonts w:ascii="Times New Roman" w:hAnsi="Times New Roman" w:cs="Times New Roman"/>
          <w:b/>
          <w:bCs/>
          <w:sz w:val="24"/>
        </w:rPr>
        <w:t>Supplementary questionnaire</w:t>
      </w:r>
    </w:p>
    <w:p w14:paraId="6665A4BF" w14:textId="77777777" w:rsidR="008779BE" w:rsidRPr="008779BE" w:rsidRDefault="008779BE" w:rsidP="008779BE">
      <w:pPr>
        <w:rPr>
          <w:rFonts w:ascii="Times New Roman" w:hAnsi="Times New Roman" w:cs="Times New Roman"/>
          <w:szCs w:val="21"/>
        </w:rPr>
      </w:pPr>
      <w:r>
        <w:rPr>
          <w:rFonts w:ascii="Times New Roman" w:hAnsi="Times New Roman"/>
          <w:sz w:val="24"/>
        </w:rPr>
        <w:t>Have you experienced any form of seizures/epilepsies/convulsions before?</w:t>
      </w:r>
    </w:p>
    <w:p w14:paraId="646E1F5B" w14:textId="77777777" w:rsidR="008779BE" w:rsidRDefault="008779BE" w:rsidP="008779BE">
      <w:pPr>
        <w:pStyle w:val="1"/>
        <w:numPr>
          <w:ilvl w:val="1"/>
          <w:numId w:val="2"/>
        </w:numPr>
        <w:rPr>
          <w:rFonts w:ascii="Times New Roman" w:hAnsi="Times New Roman"/>
          <w:sz w:val="24"/>
          <w:szCs w:val="24"/>
        </w:rPr>
      </w:pPr>
      <w:r>
        <w:rPr>
          <w:rFonts w:ascii="Times New Roman" w:hAnsi="Times New Roman"/>
          <w:sz w:val="24"/>
          <w:szCs w:val="24"/>
        </w:rPr>
        <w:t xml:space="preserve">If yes, </w:t>
      </w:r>
    </w:p>
    <w:p w14:paraId="6FB5DC71" w14:textId="77777777" w:rsidR="008779BE" w:rsidRDefault="008779BE" w:rsidP="008779BE">
      <w:pPr>
        <w:pStyle w:val="1"/>
        <w:numPr>
          <w:ilvl w:val="2"/>
          <w:numId w:val="2"/>
        </w:numPr>
        <w:rPr>
          <w:rFonts w:ascii="Times New Roman" w:hAnsi="Times New Roman"/>
          <w:sz w:val="24"/>
          <w:szCs w:val="24"/>
        </w:rPr>
      </w:pPr>
      <w:r>
        <w:rPr>
          <w:rFonts w:ascii="Times New Roman" w:hAnsi="Times New Roman"/>
          <w:sz w:val="24"/>
          <w:szCs w:val="24"/>
        </w:rPr>
        <w:t>Did you have seizures/epilepsies/convulsions before the stroke? (If yes, exclude)</w:t>
      </w:r>
    </w:p>
    <w:p w14:paraId="2ED6DAF4" w14:textId="77777777" w:rsidR="008779BE" w:rsidRDefault="008779BE" w:rsidP="008779BE">
      <w:pPr>
        <w:pStyle w:val="1"/>
        <w:numPr>
          <w:ilvl w:val="2"/>
          <w:numId w:val="2"/>
        </w:numPr>
        <w:rPr>
          <w:rFonts w:ascii="Times New Roman" w:hAnsi="Times New Roman"/>
          <w:sz w:val="24"/>
          <w:szCs w:val="24"/>
        </w:rPr>
      </w:pPr>
      <w:r>
        <w:rPr>
          <w:rFonts w:ascii="Times New Roman" w:hAnsi="Times New Roman"/>
          <w:sz w:val="24"/>
          <w:szCs w:val="24"/>
        </w:rPr>
        <w:t>Within the 2 years after your stroke, how many seizures have you had?</w:t>
      </w:r>
    </w:p>
    <w:p w14:paraId="039A9EE2" w14:textId="77777777" w:rsidR="008779BE" w:rsidRDefault="008779BE" w:rsidP="008779BE">
      <w:pPr>
        <w:pStyle w:val="1"/>
        <w:numPr>
          <w:ilvl w:val="3"/>
          <w:numId w:val="2"/>
        </w:numPr>
        <w:rPr>
          <w:rFonts w:ascii="Times New Roman" w:hAnsi="Times New Roman"/>
          <w:sz w:val="24"/>
          <w:szCs w:val="24"/>
        </w:rPr>
      </w:pPr>
      <w:r>
        <w:rPr>
          <w:rFonts w:ascii="Times New Roman" w:hAnsi="Times New Roman"/>
          <w:sz w:val="24"/>
          <w:szCs w:val="24"/>
        </w:rPr>
        <w:t>If 1 seizure: How soon after the stroke did you experience the seizure?</w:t>
      </w:r>
    </w:p>
    <w:p w14:paraId="5DCDE837" w14:textId="77777777" w:rsidR="008779BE" w:rsidRDefault="008779BE" w:rsidP="008779BE">
      <w:pPr>
        <w:pStyle w:val="1"/>
        <w:numPr>
          <w:ilvl w:val="3"/>
          <w:numId w:val="2"/>
        </w:numPr>
        <w:rPr>
          <w:rFonts w:ascii="Times New Roman" w:hAnsi="Times New Roman"/>
          <w:sz w:val="24"/>
          <w:szCs w:val="24"/>
        </w:rPr>
      </w:pPr>
      <w:r>
        <w:rPr>
          <w:rFonts w:ascii="Times New Roman" w:hAnsi="Times New Roman"/>
          <w:sz w:val="24"/>
          <w:szCs w:val="24"/>
        </w:rPr>
        <w:t>If &gt;1 seizure, how soon after the stroke did you experience your first seizure? How soon after the first seizure did you experience the subsequent seizure(s)?</w:t>
      </w:r>
    </w:p>
    <w:p w14:paraId="3F5274F3" w14:textId="77777777" w:rsidR="008779BE" w:rsidRDefault="008779BE" w:rsidP="008779BE">
      <w:pPr>
        <w:pStyle w:val="1"/>
        <w:numPr>
          <w:ilvl w:val="2"/>
          <w:numId w:val="2"/>
        </w:numPr>
        <w:rPr>
          <w:rFonts w:ascii="Times New Roman" w:hAnsi="Times New Roman"/>
          <w:sz w:val="24"/>
          <w:szCs w:val="24"/>
        </w:rPr>
      </w:pPr>
      <w:r>
        <w:rPr>
          <w:rFonts w:ascii="Times New Roman" w:hAnsi="Times New Roman"/>
          <w:sz w:val="24"/>
          <w:szCs w:val="24"/>
        </w:rPr>
        <w:t xml:space="preserve">Do you know what type of seizure you experienced? </w:t>
      </w:r>
    </w:p>
    <w:p w14:paraId="595D687D" w14:textId="77777777" w:rsidR="008779BE" w:rsidRDefault="008779BE" w:rsidP="008779BE">
      <w:pPr>
        <w:pStyle w:val="1"/>
        <w:numPr>
          <w:ilvl w:val="3"/>
          <w:numId w:val="2"/>
        </w:numPr>
        <w:rPr>
          <w:rFonts w:ascii="Times New Roman" w:hAnsi="Times New Roman"/>
          <w:sz w:val="24"/>
          <w:szCs w:val="24"/>
        </w:rPr>
      </w:pPr>
      <w:r>
        <w:rPr>
          <w:rFonts w:ascii="Times New Roman" w:hAnsi="Times New Roman"/>
          <w:sz w:val="24"/>
          <w:szCs w:val="24"/>
        </w:rPr>
        <w:t xml:space="preserve">If no, has a seizure ever been witnessed by an observer? </w:t>
      </w:r>
    </w:p>
    <w:p w14:paraId="6F7E77EC" w14:textId="77777777" w:rsidR="008779BE" w:rsidRDefault="008779BE" w:rsidP="008779BE">
      <w:pPr>
        <w:pStyle w:val="1"/>
        <w:numPr>
          <w:ilvl w:val="4"/>
          <w:numId w:val="2"/>
        </w:numPr>
        <w:rPr>
          <w:rFonts w:ascii="Times New Roman" w:hAnsi="Times New Roman"/>
          <w:sz w:val="24"/>
          <w:szCs w:val="24"/>
        </w:rPr>
      </w:pPr>
      <w:r>
        <w:rPr>
          <w:rFonts w:ascii="Times New Roman" w:hAnsi="Times New Roman"/>
          <w:sz w:val="24"/>
          <w:szCs w:val="24"/>
        </w:rPr>
        <w:t xml:space="preserve">If yes, can they explain what happened during the seizure? </w:t>
      </w:r>
    </w:p>
    <w:p w14:paraId="61CB83E1" w14:textId="77777777" w:rsidR="008779BE" w:rsidRDefault="008779BE" w:rsidP="008779BE">
      <w:pPr>
        <w:pStyle w:val="1"/>
        <w:ind w:left="2880"/>
        <w:rPr>
          <w:rFonts w:ascii="Times New Roman" w:hAnsi="Times New Roman"/>
          <w:sz w:val="24"/>
          <w:szCs w:val="24"/>
        </w:rPr>
      </w:pPr>
      <w:r>
        <w:rPr>
          <w:rFonts w:ascii="Times New Roman" w:hAnsi="Times New Roman"/>
          <w:sz w:val="24"/>
          <w:szCs w:val="24"/>
        </w:rPr>
        <w:t>How did you feel before the seizure? (e.g. normal, a feeling of déjà vu)</w:t>
      </w:r>
    </w:p>
    <w:p w14:paraId="578F4559" w14:textId="77777777" w:rsidR="008779BE" w:rsidRDefault="008779BE" w:rsidP="008779BE">
      <w:pPr>
        <w:pStyle w:val="1"/>
        <w:ind w:left="2880"/>
        <w:rPr>
          <w:rFonts w:ascii="Times New Roman" w:hAnsi="Times New Roman"/>
          <w:sz w:val="24"/>
          <w:szCs w:val="24"/>
        </w:rPr>
      </w:pPr>
      <w:r>
        <w:rPr>
          <w:rFonts w:ascii="Times New Roman" w:hAnsi="Times New Roman"/>
          <w:sz w:val="24"/>
          <w:szCs w:val="24"/>
        </w:rPr>
        <w:t>How did you feel after the seizure? (e.g. drowsy/confused, exhausted/sleepy, weak, muscle aches)</w:t>
      </w:r>
    </w:p>
    <w:p w14:paraId="2E6455C7" w14:textId="77777777" w:rsidR="008779BE" w:rsidRDefault="008779BE" w:rsidP="008779BE">
      <w:pPr>
        <w:pStyle w:val="1"/>
        <w:numPr>
          <w:ilvl w:val="2"/>
          <w:numId w:val="2"/>
        </w:numPr>
        <w:rPr>
          <w:rFonts w:ascii="Times New Roman" w:hAnsi="Times New Roman"/>
          <w:sz w:val="24"/>
          <w:szCs w:val="24"/>
        </w:rPr>
      </w:pPr>
      <w:r>
        <w:rPr>
          <w:rFonts w:ascii="Times New Roman" w:hAnsi="Times New Roman"/>
          <w:sz w:val="24"/>
          <w:szCs w:val="24"/>
        </w:rPr>
        <w:t>What kind of medications are you on?</w:t>
      </w:r>
    </w:p>
    <w:p w14:paraId="5A3B8317" w14:textId="77777777" w:rsidR="008779BE" w:rsidRDefault="008779BE" w:rsidP="008779BE">
      <w:pPr>
        <w:pStyle w:val="1"/>
        <w:numPr>
          <w:ilvl w:val="1"/>
          <w:numId w:val="2"/>
        </w:numPr>
        <w:rPr>
          <w:rFonts w:ascii="Times New Roman" w:hAnsi="Times New Roman"/>
          <w:sz w:val="24"/>
          <w:szCs w:val="24"/>
        </w:rPr>
      </w:pPr>
      <w:r>
        <w:rPr>
          <w:rFonts w:ascii="Times New Roman" w:hAnsi="Times New Roman"/>
          <w:sz w:val="24"/>
          <w:szCs w:val="24"/>
        </w:rPr>
        <w:t xml:space="preserve">If </w:t>
      </w:r>
      <w:proofErr w:type="gramStart"/>
      <w:r>
        <w:rPr>
          <w:rFonts w:ascii="Times New Roman" w:hAnsi="Times New Roman"/>
          <w:sz w:val="24"/>
          <w:szCs w:val="24"/>
        </w:rPr>
        <w:t>no</w:t>
      </w:r>
      <w:proofErr w:type="gramEnd"/>
      <w:r>
        <w:rPr>
          <w:rFonts w:ascii="Times New Roman" w:hAnsi="Times New Roman"/>
          <w:sz w:val="24"/>
          <w:szCs w:val="24"/>
        </w:rPr>
        <w:t>, what kind of medications are you on?</w:t>
      </w:r>
    </w:p>
    <w:p w14:paraId="2C7D495F" w14:textId="77777777" w:rsidR="0068597B" w:rsidRDefault="008779BE" w:rsidP="0068597B">
      <w:pPr>
        <w:pStyle w:val="1"/>
        <w:ind w:left="1440"/>
        <w:rPr>
          <w:rFonts w:ascii="Times New Roman" w:hAnsi="Times New Roman"/>
          <w:sz w:val="24"/>
          <w:szCs w:val="24"/>
        </w:rPr>
      </w:pPr>
      <w:r>
        <w:rPr>
          <w:rFonts w:ascii="Times New Roman" w:hAnsi="Times New Roman"/>
          <w:sz w:val="24"/>
          <w:szCs w:val="24"/>
        </w:rPr>
        <w:t xml:space="preserve">Have you experienced any unexplained </w:t>
      </w:r>
      <w:proofErr w:type="gramStart"/>
      <w:r>
        <w:rPr>
          <w:rFonts w:ascii="Times New Roman" w:hAnsi="Times New Roman"/>
          <w:sz w:val="24"/>
          <w:szCs w:val="24"/>
        </w:rPr>
        <w:t>black outs</w:t>
      </w:r>
      <w:proofErr w:type="gramEnd"/>
      <w:r>
        <w:rPr>
          <w:rFonts w:ascii="Times New Roman" w:hAnsi="Times New Roman"/>
          <w:sz w:val="24"/>
          <w:szCs w:val="24"/>
        </w:rPr>
        <w:t xml:space="preserve"> or loss of consciousness? (If yes, how long did it last for? Was anyone else around when it happened? Was he/she able to describe what happened when </w:t>
      </w:r>
      <w:proofErr w:type="gramStart"/>
      <w:r>
        <w:rPr>
          <w:rFonts w:ascii="Times New Roman" w:hAnsi="Times New Roman"/>
          <w:sz w:val="24"/>
          <w:szCs w:val="24"/>
        </w:rPr>
        <w:t>you</w:t>
      </w:r>
      <w:proofErr w:type="gramEnd"/>
      <w:r>
        <w:rPr>
          <w:rFonts w:ascii="Times New Roman" w:hAnsi="Times New Roman"/>
          <w:sz w:val="24"/>
          <w:szCs w:val="24"/>
        </w:rPr>
        <w:t xml:space="preserve"> </w:t>
      </w:r>
      <w:proofErr w:type="spellStart"/>
      <w:proofErr w:type="gramStart"/>
      <w:r>
        <w:rPr>
          <w:rFonts w:ascii="Times New Roman" w:hAnsi="Times New Roman"/>
          <w:sz w:val="24"/>
          <w:szCs w:val="24"/>
        </w:rPr>
        <w:t>loss</w:t>
      </w:r>
      <w:proofErr w:type="spellEnd"/>
      <w:proofErr w:type="gramEnd"/>
      <w:r>
        <w:rPr>
          <w:rFonts w:ascii="Times New Roman" w:hAnsi="Times New Roman"/>
          <w:sz w:val="24"/>
          <w:szCs w:val="24"/>
        </w:rPr>
        <w:t xml:space="preserve"> consciousness?)</w:t>
      </w:r>
      <w:bookmarkEnd w:id="0"/>
    </w:p>
    <w:p w14:paraId="62FBD7FB" w14:textId="77777777" w:rsidR="0068597B" w:rsidRDefault="0068597B" w:rsidP="0068597B">
      <w:pPr>
        <w:pStyle w:val="1"/>
        <w:ind w:left="0"/>
        <w:rPr>
          <w:rFonts w:ascii="Times New Roman" w:hAnsi="Times New Roman"/>
          <w:sz w:val="24"/>
          <w:szCs w:val="24"/>
        </w:rPr>
      </w:pPr>
    </w:p>
    <w:p w14:paraId="1EF2D507" w14:textId="25C82870" w:rsidR="00B71E11" w:rsidRPr="0068597B" w:rsidRDefault="0068597B" w:rsidP="0068597B">
      <w:pPr>
        <w:pStyle w:val="1"/>
        <w:ind w:left="0"/>
        <w:rPr>
          <w:rFonts w:ascii="Times New Roman" w:hAnsi="Times New Roman"/>
          <w:sz w:val="24"/>
          <w:szCs w:val="24"/>
        </w:rPr>
      </w:pPr>
      <w:r w:rsidRPr="0068597B">
        <w:rPr>
          <w:rFonts w:ascii="Times New Roman" w:hAnsi="Times New Roman" w:hint="eastAsia"/>
          <w:b/>
          <w:bCs/>
          <w:sz w:val="24"/>
        </w:rPr>
        <w:lastRenderedPageBreak/>
        <w:t>2</w:t>
      </w:r>
      <w:proofErr w:type="gramStart"/>
      <w:r w:rsidRPr="0068597B">
        <w:rPr>
          <w:rFonts w:ascii="Times New Roman" w:hAnsi="Times New Roman" w:hint="eastAsia"/>
          <w:b/>
          <w:bCs/>
          <w:sz w:val="24"/>
        </w:rPr>
        <w:t>.</w:t>
      </w:r>
      <w:r>
        <w:rPr>
          <w:rFonts w:ascii="Times New Roman" w:hAnsi="Times New Roman"/>
          <w:b/>
          <w:bCs/>
          <w:sz w:val="24"/>
        </w:rPr>
        <w:t xml:space="preserve"> </w:t>
      </w:r>
      <w:r>
        <w:rPr>
          <w:rFonts w:ascii="Times New Roman" w:hAnsi="Times New Roman" w:hint="eastAsia"/>
          <w:b/>
          <w:bCs/>
          <w:sz w:val="24"/>
        </w:rPr>
        <w:t xml:space="preserve"> </w:t>
      </w:r>
      <w:r w:rsidR="00B71E11" w:rsidRPr="0068597B">
        <w:rPr>
          <w:rFonts w:ascii="Times New Roman" w:hAnsi="Times New Roman"/>
          <w:b/>
          <w:bCs/>
          <w:sz w:val="24"/>
        </w:rPr>
        <w:t>Supplementary</w:t>
      </w:r>
      <w:proofErr w:type="gramEnd"/>
      <w:r w:rsidR="00B71E11" w:rsidRPr="0068597B">
        <w:rPr>
          <w:rFonts w:ascii="Times New Roman" w:hAnsi="Times New Roman"/>
          <w:b/>
          <w:bCs/>
          <w:sz w:val="24"/>
        </w:rPr>
        <w:t xml:space="preserve"> tables</w:t>
      </w:r>
    </w:p>
    <w:p w14:paraId="3834FFCD" w14:textId="2EA64A46" w:rsidR="00AB3233" w:rsidRDefault="00AB3233">
      <w:pPr>
        <w:rPr>
          <w:rFonts w:ascii="Times New Roman" w:hAnsi="Times New Roman" w:cs="Times New Roman"/>
          <w:szCs w:val="21"/>
        </w:rPr>
      </w:pPr>
      <w:r>
        <w:rPr>
          <w:rFonts w:ascii="Times New Roman" w:hAnsi="Times New Roman" w:cs="Times New Roman" w:hint="eastAsia"/>
          <w:szCs w:val="21"/>
        </w:rPr>
        <w:t xml:space="preserve">Table S1 </w:t>
      </w:r>
      <w:r w:rsidR="007E4DE2" w:rsidRPr="007E4DE2">
        <w:rPr>
          <w:rFonts w:ascii="Times New Roman" w:hAnsi="Times New Roman" w:cs="Times New Roman"/>
          <w:szCs w:val="21"/>
        </w:rPr>
        <w:t>Detailed definitions of the variables</w:t>
      </w:r>
      <w:r w:rsidR="00F4481C">
        <w:rPr>
          <w:rFonts w:ascii="Times New Roman" w:hAnsi="Times New Roman" w:cs="Times New Roman" w:hint="eastAsia"/>
          <w:szCs w:val="21"/>
        </w:rPr>
        <w:t xml:space="preserve"> </w:t>
      </w:r>
      <w:r w:rsidR="00F4481C" w:rsidRPr="00F4481C">
        <w:rPr>
          <w:rFonts w:ascii="Times New Roman" w:hAnsi="Times New Roman" w:cs="Times New Roman"/>
          <w:szCs w:val="21"/>
        </w:rPr>
        <w:t>included in this study</w:t>
      </w:r>
      <w:r w:rsidR="00F4481C">
        <w:rPr>
          <w:rFonts w:ascii="Times New Roman" w:hAnsi="Times New Roman" w:cs="Times New Roman" w:hint="eastAsia"/>
          <w:szCs w:val="21"/>
        </w:rPr>
        <w:t>.</w:t>
      </w:r>
    </w:p>
    <w:p w14:paraId="5D14874B" w14:textId="77777777" w:rsidR="00AB3233" w:rsidRDefault="00AB3233">
      <w:pPr>
        <w:rPr>
          <w:rFonts w:ascii="Times New Roman" w:hAnsi="Times New Roman" w:cs="Times New Roman"/>
          <w:szCs w:val="21"/>
        </w:rPr>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114"/>
        <w:gridCol w:w="5516"/>
      </w:tblGrid>
      <w:tr w:rsidR="00617D4F" w14:paraId="45D33F07" w14:textId="77777777" w:rsidTr="00765E39">
        <w:trPr>
          <w:trHeight w:val="340"/>
        </w:trPr>
        <w:tc>
          <w:tcPr>
            <w:tcW w:w="3114" w:type="dxa"/>
            <w:tcBorders>
              <w:bottom w:val="single" w:sz="4" w:space="0" w:color="auto"/>
            </w:tcBorders>
            <w:vAlign w:val="center"/>
          </w:tcPr>
          <w:p w14:paraId="3D225098" w14:textId="77777777" w:rsidR="00617D4F" w:rsidRDefault="00617D4F" w:rsidP="00765E39">
            <w:pPr>
              <w:rPr>
                <w:rFonts w:ascii="Times New Roman" w:hAnsi="Times New Roman" w:cs="Times New Roman"/>
                <w:szCs w:val="21"/>
              </w:rPr>
            </w:pPr>
            <w:bookmarkStart w:id="1" w:name="_Hlk167729387"/>
            <w:r>
              <w:rPr>
                <w:rFonts w:ascii="Times New Roman" w:hAnsi="Times New Roman" w:cs="Times New Roman" w:hint="eastAsia"/>
                <w:szCs w:val="21"/>
              </w:rPr>
              <w:t>V</w:t>
            </w:r>
            <w:r w:rsidRPr="00F4481C">
              <w:rPr>
                <w:rFonts w:ascii="Times New Roman" w:hAnsi="Times New Roman" w:cs="Times New Roman"/>
                <w:szCs w:val="21"/>
              </w:rPr>
              <w:t>ariables</w:t>
            </w:r>
          </w:p>
        </w:tc>
        <w:tc>
          <w:tcPr>
            <w:tcW w:w="5516" w:type="dxa"/>
            <w:tcBorders>
              <w:bottom w:val="single" w:sz="4" w:space="0" w:color="auto"/>
            </w:tcBorders>
            <w:vAlign w:val="center"/>
          </w:tcPr>
          <w:p w14:paraId="687AB088"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Definition</w:t>
            </w:r>
          </w:p>
        </w:tc>
      </w:tr>
      <w:tr w:rsidR="00617D4F" w14:paraId="2CB6015D" w14:textId="77777777" w:rsidTr="00765E39">
        <w:trPr>
          <w:trHeight w:val="397"/>
        </w:trPr>
        <w:tc>
          <w:tcPr>
            <w:tcW w:w="3114" w:type="dxa"/>
            <w:tcBorders>
              <w:bottom w:val="nil"/>
            </w:tcBorders>
            <w:vAlign w:val="center"/>
          </w:tcPr>
          <w:p w14:paraId="5425BF6A"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Sex</w:t>
            </w:r>
          </w:p>
        </w:tc>
        <w:tc>
          <w:tcPr>
            <w:tcW w:w="5516" w:type="dxa"/>
            <w:tcBorders>
              <w:bottom w:val="nil"/>
            </w:tcBorders>
            <w:vAlign w:val="center"/>
          </w:tcPr>
          <w:p w14:paraId="472D3779"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Sex</w:t>
            </w:r>
            <w:r w:rsidRPr="00431693">
              <w:rPr>
                <w:rFonts w:ascii="Times New Roman" w:hAnsi="Times New Roman" w:cs="Times New Roman"/>
                <w:szCs w:val="21"/>
              </w:rPr>
              <w:t xml:space="preserve"> was dichotomized as female and male and was extracted from electronic medical records.</w:t>
            </w:r>
          </w:p>
        </w:tc>
      </w:tr>
      <w:tr w:rsidR="00617D4F" w14:paraId="29B69A2D" w14:textId="77777777" w:rsidTr="00765E39">
        <w:trPr>
          <w:trHeight w:val="397"/>
        </w:trPr>
        <w:tc>
          <w:tcPr>
            <w:tcW w:w="3114" w:type="dxa"/>
            <w:tcBorders>
              <w:top w:val="nil"/>
              <w:bottom w:val="nil"/>
            </w:tcBorders>
            <w:vAlign w:val="center"/>
          </w:tcPr>
          <w:p w14:paraId="5D5F0F8B"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Age</w:t>
            </w:r>
          </w:p>
        </w:tc>
        <w:tc>
          <w:tcPr>
            <w:tcW w:w="5516" w:type="dxa"/>
            <w:tcBorders>
              <w:top w:val="nil"/>
              <w:bottom w:val="nil"/>
            </w:tcBorders>
            <w:vAlign w:val="center"/>
          </w:tcPr>
          <w:p w14:paraId="22E441A2" w14:textId="77777777" w:rsidR="00617D4F" w:rsidRDefault="00617D4F" w:rsidP="00765E39">
            <w:pPr>
              <w:rPr>
                <w:rFonts w:ascii="Times New Roman" w:hAnsi="Times New Roman" w:cs="Times New Roman"/>
                <w:szCs w:val="21"/>
              </w:rPr>
            </w:pPr>
            <w:r w:rsidRPr="00431693">
              <w:rPr>
                <w:rFonts w:ascii="Times New Roman" w:hAnsi="Times New Roman" w:cs="Times New Roman"/>
                <w:szCs w:val="21"/>
              </w:rPr>
              <w:t xml:space="preserve">Age of onset refers to the age </w:t>
            </w:r>
            <w:r>
              <w:rPr>
                <w:rFonts w:ascii="Times New Roman" w:hAnsi="Times New Roman" w:cs="Times New Roman" w:hint="eastAsia"/>
                <w:szCs w:val="21"/>
              </w:rPr>
              <w:t>a</w:t>
            </w:r>
            <w:r>
              <w:rPr>
                <w:rFonts w:ascii="Times New Roman" w:hAnsi="Times New Roman" w:cs="Times New Roman"/>
                <w:szCs w:val="21"/>
              </w:rPr>
              <w:t xml:space="preserve">t which the </w:t>
            </w:r>
            <w:r w:rsidRPr="00431693">
              <w:rPr>
                <w:rFonts w:ascii="Times New Roman" w:hAnsi="Times New Roman" w:cs="Times New Roman" w:hint="eastAsia"/>
                <w:szCs w:val="21"/>
              </w:rPr>
              <w:t>i</w:t>
            </w:r>
            <w:r w:rsidRPr="00431693">
              <w:rPr>
                <w:rFonts w:ascii="Times New Roman" w:hAnsi="Times New Roman" w:cs="Times New Roman"/>
                <w:szCs w:val="21"/>
              </w:rPr>
              <w:t xml:space="preserve">schemic stroke </w:t>
            </w:r>
            <w:r>
              <w:rPr>
                <w:rFonts w:ascii="Times New Roman" w:hAnsi="Times New Roman" w:cs="Times New Roman"/>
                <w:szCs w:val="21"/>
              </w:rPr>
              <w:t>occurr</w:t>
            </w:r>
            <w:r w:rsidRPr="00431693">
              <w:rPr>
                <w:rFonts w:ascii="Times New Roman" w:hAnsi="Times New Roman" w:cs="Times New Roman"/>
                <w:szCs w:val="21"/>
              </w:rPr>
              <w:t>ed</w:t>
            </w:r>
            <w:r>
              <w:rPr>
                <w:rFonts w:ascii="Times New Roman" w:hAnsi="Times New Roman" w:cs="Times New Roman" w:hint="eastAsia"/>
                <w:szCs w:val="21"/>
              </w:rPr>
              <w:t xml:space="preserve"> and </w:t>
            </w:r>
            <w:bookmarkStart w:id="2" w:name="OLE_LINK46"/>
            <w:r w:rsidRPr="00431693">
              <w:rPr>
                <w:rFonts w:ascii="Times New Roman" w:hAnsi="Times New Roman" w:cs="Times New Roman"/>
                <w:szCs w:val="21"/>
              </w:rPr>
              <w:t>was extracted from electronic medical records.</w:t>
            </w:r>
            <w:bookmarkEnd w:id="2"/>
          </w:p>
        </w:tc>
      </w:tr>
      <w:tr w:rsidR="00617D4F" w14:paraId="7487B7F1" w14:textId="77777777" w:rsidTr="00765E39">
        <w:trPr>
          <w:trHeight w:val="397"/>
        </w:trPr>
        <w:tc>
          <w:tcPr>
            <w:tcW w:w="3114" w:type="dxa"/>
            <w:tcBorders>
              <w:top w:val="nil"/>
              <w:bottom w:val="nil"/>
            </w:tcBorders>
            <w:vAlign w:val="center"/>
          </w:tcPr>
          <w:p w14:paraId="5D457E46" w14:textId="77777777" w:rsidR="00617D4F" w:rsidRDefault="00617D4F" w:rsidP="00765E39">
            <w:pPr>
              <w:rPr>
                <w:rFonts w:ascii="Times New Roman" w:hAnsi="Times New Roman" w:cs="Times New Roman"/>
                <w:szCs w:val="21"/>
              </w:rPr>
            </w:pPr>
            <w:r w:rsidRPr="004F31FC">
              <w:rPr>
                <w:rFonts w:ascii="Times New Roman" w:hAnsi="Times New Roman" w:cs="Times New Roman"/>
              </w:rPr>
              <w:t>Length of stay</w:t>
            </w:r>
          </w:p>
        </w:tc>
        <w:tc>
          <w:tcPr>
            <w:tcW w:w="5516" w:type="dxa"/>
            <w:tcBorders>
              <w:top w:val="nil"/>
              <w:bottom w:val="nil"/>
            </w:tcBorders>
            <w:vAlign w:val="center"/>
          </w:tcPr>
          <w:p w14:paraId="4E0A19AC" w14:textId="77777777" w:rsidR="00617D4F" w:rsidRDefault="00617D4F" w:rsidP="00765E39">
            <w:pPr>
              <w:rPr>
                <w:rFonts w:ascii="Times New Roman" w:hAnsi="Times New Roman" w:cs="Times New Roman"/>
                <w:szCs w:val="21"/>
              </w:rPr>
            </w:pPr>
            <w:r w:rsidRPr="00431693">
              <w:rPr>
                <w:rFonts w:ascii="Times New Roman" w:hAnsi="Times New Roman" w:cs="Times New Roman"/>
                <w:szCs w:val="21"/>
              </w:rPr>
              <w:t xml:space="preserve">Length of stay refers to </w:t>
            </w:r>
            <w:r>
              <w:rPr>
                <w:rFonts w:ascii="Times New Roman" w:hAnsi="Times New Roman" w:cs="Times New Roman"/>
                <w:szCs w:val="21"/>
              </w:rPr>
              <w:t xml:space="preserve">the </w:t>
            </w:r>
            <w:r w:rsidRPr="00431693">
              <w:rPr>
                <w:rFonts w:ascii="Times New Roman" w:hAnsi="Times New Roman" w:cs="Times New Roman"/>
                <w:szCs w:val="21"/>
              </w:rPr>
              <w:t>number of days from admission to hospital discharge and was extracted from electronic medical records.</w:t>
            </w:r>
          </w:p>
        </w:tc>
      </w:tr>
      <w:tr w:rsidR="00617D4F" w14:paraId="6D577530" w14:textId="77777777" w:rsidTr="00765E39">
        <w:trPr>
          <w:trHeight w:val="397"/>
        </w:trPr>
        <w:tc>
          <w:tcPr>
            <w:tcW w:w="3114" w:type="dxa"/>
            <w:tcBorders>
              <w:top w:val="nil"/>
              <w:bottom w:val="nil"/>
            </w:tcBorders>
            <w:vAlign w:val="center"/>
          </w:tcPr>
          <w:p w14:paraId="15A89E4D" w14:textId="77777777" w:rsidR="00617D4F" w:rsidRPr="004F31FC" w:rsidRDefault="00617D4F" w:rsidP="00765E39">
            <w:pPr>
              <w:rPr>
                <w:rFonts w:ascii="Times New Roman" w:hAnsi="Times New Roman" w:cs="Times New Roman"/>
              </w:rPr>
            </w:pPr>
            <w:r>
              <w:rPr>
                <w:rFonts w:ascii="Times New Roman" w:hAnsi="Times New Roman" w:cs="Times New Roman" w:hint="eastAsia"/>
              </w:rPr>
              <w:t>Hypertension</w:t>
            </w:r>
          </w:p>
        </w:tc>
        <w:tc>
          <w:tcPr>
            <w:tcW w:w="5516" w:type="dxa"/>
            <w:tcBorders>
              <w:top w:val="nil"/>
              <w:bottom w:val="nil"/>
            </w:tcBorders>
            <w:vAlign w:val="center"/>
          </w:tcPr>
          <w:p w14:paraId="00CDAC4B" w14:textId="77777777" w:rsidR="00617D4F" w:rsidRPr="00431693" w:rsidRDefault="00617D4F" w:rsidP="00765E39">
            <w:pPr>
              <w:rPr>
                <w:rFonts w:ascii="Times New Roman" w:hAnsi="Times New Roman" w:cs="Times New Roman"/>
                <w:szCs w:val="21"/>
              </w:rPr>
            </w:pPr>
            <w:r w:rsidRPr="00D155D9">
              <w:rPr>
                <w:rFonts w:ascii="Times New Roman" w:hAnsi="Times New Roman" w:cs="Times New Roman"/>
                <w:szCs w:val="21"/>
              </w:rPr>
              <w:t>The definition of hypertension was based on a self</w:t>
            </w:r>
            <w:r>
              <w:rPr>
                <w:rFonts w:ascii="Times New Roman" w:hAnsi="Times New Roman" w:cs="Times New Roman" w:hint="eastAsia"/>
                <w:szCs w:val="21"/>
              </w:rPr>
              <w:t>-</w:t>
            </w:r>
            <w:r w:rsidRPr="00D155D9">
              <w:rPr>
                <w:rFonts w:ascii="Times New Roman" w:hAnsi="Times New Roman" w:cs="Times New Roman"/>
                <w:szCs w:val="21"/>
              </w:rPr>
              <w:t xml:space="preserve">reported </w:t>
            </w:r>
            <w:bookmarkStart w:id="3" w:name="OLE_LINK49"/>
            <w:r w:rsidRPr="00D155D9">
              <w:rPr>
                <w:rFonts w:ascii="Times New Roman" w:hAnsi="Times New Roman" w:cs="Times New Roman"/>
                <w:szCs w:val="21"/>
              </w:rPr>
              <w:t>diagnosis from a docto</w:t>
            </w:r>
            <w:bookmarkEnd w:id="3"/>
            <w:r w:rsidRPr="00D155D9">
              <w:rPr>
                <w:rFonts w:ascii="Times New Roman" w:hAnsi="Times New Roman" w:cs="Times New Roman"/>
                <w:szCs w:val="21"/>
              </w:rPr>
              <w:t>r or an average of two clinic blood pressure recordings ≥140 mmHg (systolic) and/or ≥90 mmHg (diastolic)</w:t>
            </w:r>
            <w:r>
              <w:rPr>
                <w:rFonts w:ascii="Times New Roman" w:hAnsi="Times New Roman" w:cs="Times New Roman" w:hint="eastAsia"/>
                <w:szCs w:val="21"/>
              </w:rPr>
              <w:t>.</w:t>
            </w:r>
          </w:p>
        </w:tc>
      </w:tr>
      <w:tr w:rsidR="00617D4F" w14:paraId="04BAD616" w14:textId="77777777" w:rsidTr="00765E39">
        <w:trPr>
          <w:trHeight w:val="397"/>
        </w:trPr>
        <w:tc>
          <w:tcPr>
            <w:tcW w:w="3114" w:type="dxa"/>
            <w:tcBorders>
              <w:top w:val="nil"/>
              <w:bottom w:val="nil"/>
            </w:tcBorders>
            <w:vAlign w:val="center"/>
          </w:tcPr>
          <w:p w14:paraId="4F379844" w14:textId="77777777" w:rsidR="00617D4F" w:rsidRPr="00431693" w:rsidRDefault="00617D4F" w:rsidP="00765E39">
            <w:pPr>
              <w:rPr>
                <w:rFonts w:ascii="Times New Roman" w:hAnsi="Times New Roman" w:cs="Times New Roman"/>
                <w:szCs w:val="21"/>
              </w:rPr>
            </w:pPr>
            <w:r>
              <w:rPr>
                <w:rFonts w:ascii="Times New Roman" w:hAnsi="Times New Roman" w:cs="Times New Roman" w:hint="eastAsia"/>
                <w:szCs w:val="21"/>
              </w:rPr>
              <w:t>Diabetes</w:t>
            </w:r>
          </w:p>
        </w:tc>
        <w:tc>
          <w:tcPr>
            <w:tcW w:w="5516" w:type="dxa"/>
            <w:tcBorders>
              <w:top w:val="nil"/>
              <w:bottom w:val="nil"/>
            </w:tcBorders>
            <w:vAlign w:val="center"/>
          </w:tcPr>
          <w:p w14:paraId="22D94863"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Diabetes was defined by</w:t>
            </w:r>
            <w:r>
              <w:rPr>
                <w:rFonts w:ascii="Times New Roman" w:hAnsi="Times New Roman" w:cs="Times New Roman"/>
                <w:szCs w:val="21"/>
              </w:rPr>
              <w:t xml:space="preserve"> a</w:t>
            </w:r>
            <w:r w:rsidRPr="00D155D9">
              <w:rPr>
                <w:rFonts w:ascii="Times New Roman" w:hAnsi="Times New Roman" w:cs="Times New Roman"/>
                <w:szCs w:val="21"/>
              </w:rPr>
              <w:t xml:space="preserve"> self-reported history of adult-onset of diabetes, </w:t>
            </w:r>
            <w:r>
              <w:rPr>
                <w:rFonts w:ascii="Times New Roman" w:hAnsi="Times New Roman" w:cs="Times New Roman" w:hint="eastAsia"/>
                <w:szCs w:val="21"/>
              </w:rPr>
              <w:t>or</w:t>
            </w:r>
            <w:r>
              <w:rPr>
                <w:rFonts w:ascii="Times New Roman" w:hAnsi="Times New Roman" w:cs="Times New Roman"/>
                <w:szCs w:val="21"/>
              </w:rPr>
              <w:t xml:space="preserve"> </w:t>
            </w:r>
            <w:r w:rsidRPr="00D155D9">
              <w:rPr>
                <w:rFonts w:ascii="Times New Roman" w:hAnsi="Times New Roman" w:cs="Times New Roman"/>
                <w:szCs w:val="21"/>
              </w:rPr>
              <w:t>fasting glucose ≥7 mmol/L.</w:t>
            </w:r>
          </w:p>
        </w:tc>
      </w:tr>
      <w:tr w:rsidR="00617D4F" w14:paraId="215B2DF6" w14:textId="77777777" w:rsidTr="00765E39">
        <w:trPr>
          <w:trHeight w:val="397"/>
        </w:trPr>
        <w:tc>
          <w:tcPr>
            <w:tcW w:w="3114" w:type="dxa"/>
            <w:tcBorders>
              <w:top w:val="nil"/>
              <w:bottom w:val="nil"/>
            </w:tcBorders>
            <w:vAlign w:val="center"/>
          </w:tcPr>
          <w:p w14:paraId="0EB3AE7C" w14:textId="77777777" w:rsidR="00617D4F" w:rsidRDefault="00617D4F" w:rsidP="00765E39">
            <w:pPr>
              <w:rPr>
                <w:rFonts w:ascii="Times New Roman" w:hAnsi="Times New Roman" w:cs="Times New Roman"/>
                <w:szCs w:val="21"/>
              </w:rPr>
            </w:pPr>
            <w:r w:rsidRPr="00431693">
              <w:rPr>
                <w:rFonts w:ascii="Times New Roman" w:hAnsi="Times New Roman" w:cs="Times New Roman"/>
                <w:szCs w:val="21"/>
              </w:rPr>
              <w:t>Hyperlipidemia</w:t>
            </w:r>
          </w:p>
        </w:tc>
        <w:tc>
          <w:tcPr>
            <w:tcW w:w="5516" w:type="dxa"/>
            <w:tcBorders>
              <w:top w:val="nil"/>
              <w:bottom w:val="nil"/>
            </w:tcBorders>
            <w:vAlign w:val="center"/>
          </w:tcPr>
          <w:p w14:paraId="1E399022" w14:textId="77777777" w:rsidR="00617D4F" w:rsidRDefault="00617D4F" w:rsidP="00765E39">
            <w:pPr>
              <w:rPr>
                <w:rFonts w:ascii="Times New Roman" w:hAnsi="Times New Roman" w:cs="Times New Roman"/>
                <w:szCs w:val="21"/>
              </w:rPr>
            </w:pPr>
            <w:r w:rsidRPr="00431693">
              <w:rPr>
                <w:rFonts w:ascii="Times New Roman" w:hAnsi="Times New Roman" w:cs="Times New Roman"/>
                <w:szCs w:val="21"/>
              </w:rPr>
              <w:t>Hyperlipidemia</w:t>
            </w:r>
            <w:r>
              <w:rPr>
                <w:rFonts w:ascii="Times New Roman" w:hAnsi="Times New Roman" w:cs="Times New Roman" w:hint="eastAsia"/>
                <w:szCs w:val="21"/>
              </w:rPr>
              <w:t xml:space="preserve"> was </w:t>
            </w:r>
            <w:r w:rsidRPr="00D155D9">
              <w:rPr>
                <w:rFonts w:ascii="Times New Roman" w:hAnsi="Times New Roman" w:cs="Times New Roman"/>
                <w:szCs w:val="21"/>
              </w:rPr>
              <w:t xml:space="preserve">defined by </w:t>
            </w:r>
            <w:r>
              <w:rPr>
                <w:rFonts w:ascii="Times New Roman" w:hAnsi="Times New Roman" w:cs="Times New Roman" w:hint="eastAsia"/>
                <w:szCs w:val="21"/>
              </w:rPr>
              <w:t>a</w:t>
            </w:r>
            <w:r>
              <w:rPr>
                <w:rFonts w:ascii="Times New Roman" w:hAnsi="Times New Roman" w:cs="Times New Roman"/>
                <w:szCs w:val="21"/>
              </w:rPr>
              <w:t xml:space="preserve"> </w:t>
            </w:r>
            <w:r w:rsidRPr="00D155D9">
              <w:rPr>
                <w:rFonts w:ascii="Times New Roman" w:hAnsi="Times New Roman" w:cs="Times New Roman"/>
                <w:szCs w:val="21"/>
              </w:rPr>
              <w:t>self-report of a physician diagnosis</w:t>
            </w:r>
            <w:r>
              <w:rPr>
                <w:rFonts w:ascii="Times New Roman" w:hAnsi="Times New Roman" w:cs="Times New Roman" w:hint="eastAsia"/>
                <w:szCs w:val="21"/>
              </w:rPr>
              <w:t>.</w:t>
            </w:r>
          </w:p>
        </w:tc>
      </w:tr>
      <w:tr w:rsidR="00617D4F" w14:paraId="289237D0" w14:textId="77777777" w:rsidTr="00765E39">
        <w:trPr>
          <w:trHeight w:val="397"/>
        </w:trPr>
        <w:tc>
          <w:tcPr>
            <w:tcW w:w="3114" w:type="dxa"/>
            <w:tcBorders>
              <w:top w:val="nil"/>
              <w:bottom w:val="nil"/>
            </w:tcBorders>
            <w:vAlign w:val="center"/>
          </w:tcPr>
          <w:p w14:paraId="41FF0664" w14:textId="77777777" w:rsidR="00617D4F" w:rsidRPr="00431693" w:rsidRDefault="00617D4F" w:rsidP="00765E39">
            <w:pPr>
              <w:rPr>
                <w:rFonts w:ascii="Times New Roman" w:hAnsi="Times New Roman" w:cs="Times New Roman"/>
                <w:szCs w:val="21"/>
              </w:rPr>
            </w:pPr>
            <w:r w:rsidRPr="00431693">
              <w:rPr>
                <w:rFonts w:ascii="Times New Roman" w:hAnsi="Times New Roman" w:cs="Times New Roman"/>
                <w:szCs w:val="21"/>
              </w:rPr>
              <w:t>Atrial fibrillation</w:t>
            </w:r>
          </w:p>
        </w:tc>
        <w:tc>
          <w:tcPr>
            <w:tcW w:w="5516" w:type="dxa"/>
            <w:tcBorders>
              <w:top w:val="nil"/>
              <w:bottom w:val="nil"/>
            </w:tcBorders>
            <w:vAlign w:val="center"/>
          </w:tcPr>
          <w:p w14:paraId="6FA503DD" w14:textId="77777777" w:rsidR="00617D4F" w:rsidRDefault="00617D4F" w:rsidP="00765E39">
            <w:pPr>
              <w:rPr>
                <w:rFonts w:ascii="Times New Roman" w:hAnsi="Times New Roman" w:cs="Times New Roman"/>
                <w:szCs w:val="21"/>
              </w:rPr>
            </w:pPr>
            <w:bookmarkStart w:id="4" w:name="OLE_LINK457"/>
            <w:bookmarkStart w:id="5" w:name="OLE_LINK458"/>
            <w:r w:rsidRPr="00D155D9">
              <w:rPr>
                <w:rFonts w:ascii="Times New Roman" w:hAnsi="Times New Roman" w:cs="Times New Roman"/>
                <w:szCs w:val="21"/>
              </w:rPr>
              <w:t xml:space="preserve">Atrial fibrillation was defined as either </w:t>
            </w:r>
            <w:r>
              <w:rPr>
                <w:rFonts w:ascii="Times New Roman" w:hAnsi="Times New Roman" w:cs="Times New Roman" w:hint="eastAsia"/>
                <w:szCs w:val="21"/>
              </w:rPr>
              <w:t>a</w:t>
            </w:r>
            <w:r>
              <w:rPr>
                <w:rFonts w:ascii="Times New Roman" w:hAnsi="Times New Roman" w:cs="Times New Roman"/>
                <w:szCs w:val="21"/>
              </w:rPr>
              <w:t xml:space="preserve"> </w:t>
            </w:r>
            <w:r w:rsidRPr="00D155D9">
              <w:rPr>
                <w:rFonts w:ascii="Times New Roman" w:hAnsi="Times New Roman" w:cs="Times New Roman"/>
                <w:szCs w:val="21"/>
              </w:rPr>
              <w:t xml:space="preserve">self-report of history or </w:t>
            </w:r>
            <w:r>
              <w:rPr>
                <w:rFonts w:ascii="Times New Roman" w:hAnsi="Times New Roman" w:cs="Times New Roman"/>
                <w:szCs w:val="21"/>
              </w:rPr>
              <w:t xml:space="preserve">the </w:t>
            </w:r>
            <w:r w:rsidRPr="00D155D9">
              <w:rPr>
                <w:rFonts w:ascii="Times New Roman" w:hAnsi="Times New Roman" w:cs="Times New Roman"/>
                <w:szCs w:val="21"/>
              </w:rPr>
              <w:t>presence of fibrillatory waves on the baseline electrocardiogram.</w:t>
            </w:r>
            <w:bookmarkEnd w:id="4"/>
            <w:bookmarkEnd w:id="5"/>
          </w:p>
        </w:tc>
      </w:tr>
      <w:tr w:rsidR="00617D4F" w14:paraId="0FA3791D" w14:textId="77777777" w:rsidTr="00765E39">
        <w:trPr>
          <w:trHeight w:val="397"/>
        </w:trPr>
        <w:tc>
          <w:tcPr>
            <w:tcW w:w="3114" w:type="dxa"/>
            <w:tcBorders>
              <w:top w:val="nil"/>
              <w:bottom w:val="nil"/>
            </w:tcBorders>
            <w:vAlign w:val="center"/>
          </w:tcPr>
          <w:p w14:paraId="0C73EA3A"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Coronary heart disease</w:t>
            </w:r>
          </w:p>
        </w:tc>
        <w:tc>
          <w:tcPr>
            <w:tcW w:w="5516" w:type="dxa"/>
            <w:tcBorders>
              <w:top w:val="nil"/>
              <w:bottom w:val="nil"/>
            </w:tcBorders>
            <w:vAlign w:val="center"/>
          </w:tcPr>
          <w:p w14:paraId="55ED675F"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 xml:space="preserve">Coronary heart disease was identified by </w:t>
            </w:r>
            <w:r>
              <w:rPr>
                <w:rFonts w:ascii="Times New Roman" w:hAnsi="Times New Roman" w:cs="Times New Roman"/>
                <w:szCs w:val="21"/>
              </w:rPr>
              <w:t xml:space="preserve">a </w:t>
            </w:r>
            <w:r w:rsidRPr="00D155D9">
              <w:rPr>
                <w:rFonts w:ascii="Times New Roman" w:hAnsi="Times New Roman" w:cs="Times New Roman"/>
                <w:szCs w:val="21"/>
              </w:rPr>
              <w:t>self</w:t>
            </w:r>
            <w:r>
              <w:rPr>
                <w:rFonts w:ascii="Times New Roman" w:hAnsi="Times New Roman" w:cs="Times New Roman" w:hint="eastAsia"/>
                <w:szCs w:val="21"/>
              </w:rPr>
              <w:t>-</w:t>
            </w:r>
            <w:r w:rsidRPr="00D155D9">
              <w:rPr>
                <w:rFonts w:ascii="Times New Roman" w:hAnsi="Times New Roman" w:cs="Times New Roman"/>
                <w:szCs w:val="21"/>
              </w:rPr>
              <w:t>report of heart disease, angina, or myocardial infarction.</w:t>
            </w:r>
          </w:p>
        </w:tc>
      </w:tr>
      <w:tr w:rsidR="00617D4F" w14:paraId="4BD09C0E" w14:textId="77777777" w:rsidTr="00765E39">
        <w:trPr>
          <w:trHeight w:val="397"/>
        </w:trPr>
        <w:tc>
          <w:tcPr>
            <w:tcW w:w="3114" w:type="dxa"/>
            <w:tcBorders>
              <w:top w:val="nil"/>
              <w:bottom w:val="nil"/>
            </w:tcBorders>
            <w:vAlign w:val="center"/>
          </w:tcPr>
          <w:p w14:paraId="0D69F999"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Cancer</w:t>
            </w:r>
          </w:p>
        </w:tc>
        <w:tc>
          <w:tcPr>
            <w:tcW w:w="5516" w:type="dxa"/>
            <w:tcBorders>
              <w:top w:val="nil"/>
              <w:bottom w:val="nil"/>
            </w:tcBorders>
            <w:vAlign w:val="center"/>
          </w:tcPr>
          <w:p w14:paraId="35990E91"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Cancer was defined as a self</w:t>
            </w:r>
            <w:r>
              <w:rPr>
                <w:rFonts w:ascii="Times New Roman" w:hAnsi="Times New Roman" w:cs="Times New Roman" w:hint="eastAsia"/>
                <w:szCs w:val="21"/>
              </w:rPr>
              <w:t>-</w:t>
            </w:r>
            <w:r w:rsidRPr="00D155D9">
              <w:rPr>
                <w:rFonts w:ascii="Times New Roman" w:hAnsi="Times New Roman" w:cs="Times New Roman"/>
                <w:szCs w:val="21"/>
              </w:rPr>
              <w:t>reported history of any cancer.</w:t>
            </w:r>
          </w:p>
        </w:tc>
      </w:tr>
      <w:tr w:rsidR="00617D4F" w14:paraId="14BB390C" w14:textId="77777777" w:rsidTr="00765E39">
        <w:trPr>
          <w:trHeight w:val="397"/>
        </w:trPr>
        <w:tc>
          <w:tcPr>
            <w:tcW w:w="3114" w:type="dxa"/>
            <w:tcBorders>
              <w:top w:val="nil"/>
              <w:bottom w:val="nil"/>
            </w:tcBorders>
            <w:vAlign w:val="center"/>
          </w:tcPr>
          <w:p w14:paraId="1CFF9496"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History of ischemic stroke</w:t>
            </w:r>
          </w:p>
        </w:tc>
        <w:tc>
          <w:tcPr>
            <w:tcW w:w="5516" w:type="dxa"/>
            <w:tcBorders>
              <w:top w:val="nil"/>
              <w:bottom w:val="nil"/>
            </w:tcBorders>
            <w:vAlign w:val="center"/>
          </w:tcPr>
          <w:p w14:paraId="13F40D9F"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 xml:space="preserve">History of ischemic stroke was defined by </w:t>
            </w:r>
            <w:r>
              <w:rPr>
                <w:rFonts w:ascii="Times New Roman" w:hAnsi="Times New Roman" w:cs="Times New Roman"/>
                <w:szCs w:val="21"/>
              </w:rPr>
              <w:t xml:space="preserve">a </w:t>
            </w:r>
            <w:r w:rsidRPr="00D155D9">
              <w:rPr>
                <w:rFonts w:ascii="Times New Roman" w:hAnsi="Times New Roman" w:cs="Times New Roman"/>
                <w:szCs w:val="21"/>
              </w:rPr>
              <w:t>self-report</w:t>
            </w:r>
            <w:r>
              <w:rPr>
                <w:rFonts w:ascii="Times New Roman" w:hAnsi="Times New Roman" w:cs="Times New Roman" w:hint="eastAsia"/>
                <w:szCs w:val="21"/>
              </w:rPr>
              <w:t xml:space="preserve"> </w:t>
            </w:r>
            <w:proofErr w:type="gramStart"/>
            <w:r w:rsidRPr="00D155D9">
              <w:rPr>
                <w:rFonts w:ascii="Times New Roman" w:hAnsi="Times New Roman" w:cs="Times New Roman"/>
                <w:szCs w:val="21"/>
              </w:rPr>
              <w:t xml:space="preserve">of  </w:t>
            </w:r>
            <w:r>
              <w:rPr>
                <w:rFonts w:ascii="Times New Roman" w:hAnsi="Times New Roman" w:cs="Times New Roman"/>
                <w:szCs w:val="21"/>
              </w:rPr>
              <w:t>physician’s</w:t>
            </w:r>
            <w:proofErr w:type="gramEnd"/>
            <w:r w:rsidRPr="00D155D9">
              <w:rPr>
                <w:rFonts w:ascii="Times New Roman" w:hAnsi="Times New Roman" w:cs="Times New Roman"/>
                <w:szCs w:val="21"/>
              </w:rPr>
              <w:t xml:space="preserve"> diagnosis</w:t>
            </w:r>
            <w:r>
              <w:rPr>
                <w:rFonts w:ascii="Times New Roman" w:hAnsi="Times New Roman" w:cs="Times New Roman" w:hint="eastAsia"/>
                <w:szCs w:val="21"/>
              </w:rPr>
              <w:t>.</w:t>
            </w:r>
          </w:p>
        </w:tc>
      </w:tr>
      <w:tr w:rsidR="00617D4F" w14:paraId="19AE1167" w14:textId="77777777" w:rsidTr="00765E39">
        <w:trPr>
          <w:trHeight w:val="397"/>
        </w:trPr>
        <w:tc>
          <w:tcPr>
            <w:tcW w:w="3114" w:type="dxa"/>
            <w:tcBorders>
              <w:top w:val="nil"/>
              <w:bottom w:val="nil"/>
            </w:tcBorders>
            <w:vAlign w:val="center"/>
          </w:tcPr>
          <w:p w14:paraId="6D88423F"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Smoking</w:t>
            </w:r>
          </w:p>
        </w:tc>
        <w:tc>
          <w:tcPr>
            <w:tcW w:w="5516" w:type="dxa"/>
            <w:tcBorders>
              <w:top w:val="nil"/>
              <w:bottom w:val="nil"/>
            </w:tcBorders>
            <w:vAlign w:val="center"/>
          </w:tcPr>
          <w:p w14:paraId="1F625044" w14:textId="77777777" w:rsidR="00617D4F" w:rsidRDefault="00617D4F" w:rsidP="00765E39">
            <w:pPr>
              <w:rPr>
                <w:rFonts w:ascii="Times New Roman" w:hAnsi="Times New Roman" w:cs="Times New Roman"/>
                <w:szCs w:val="21"/>
              </w:rPr>
            </w:pPr>
            <w:r w:rsidRPr="00D155D9">
              <w:rPr>
                <w:rFonts w:ascii="Times New Roman" w:hAnsi="Times New Roman" w:cs="Times New Roman"/>
                <w:szCs w:val="21"/>
              </w:rPr>
              <w:t>Smoking was self-report</w:t>
            </w:r>
            <w:r>
              <w:rPr>
                <w:rFonts w:ascii="Times New Roman" w:hAnsi="Times New Roman" w:cs="Times New Roman"/>
                <w:szCs w:val="21"/>
              </w:rPr>
              <w:t>ed</w:t>
            </w:r>
            <w:r w:rsidRPr="00D155D9">
              <w:rPr>
                <w:rFonts w:ascii="Times New Roman" w:hAnsi="Times New Roman" w:cs="Times New Roman"/>
                <w:szCs w:val="21"/>
              </w:rPr>
              <w:t>.</w:t>
            </w:r>
          </w:p>
        </w:tc>
      </w:tr>
      <w:tr w:rsidR="00617D4F" w14:paraId="2D831F94" w14:textId="77777777" w:rsidTr="00765E39">
        <w:trPr>
          <w:trHeight w:val="397"/>
        </w:trPr>
        <w:tc>
          <w:tcPr>
            <w:tcW w:w="3114" w:type="dxa"/>
            <w:tcBorders>
              <w:top w:val="nil"/>
              <w:bottom w:val="nil"/>
            </w:tcBorders>
            <w:vAlign w:val="center"/>
          </w:tcPr>
          <w:p w14:paraId="45DE67F2"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Alcohol-drinking</w:t>
            </w:r>
          </w:p>
        </w:tc>
        <w:tc>
          <w:tcPr>
            <w:tcW w:w="5516" w:type="dxa"/>
            <w:tcBorders>
              <w:top w:val="nil"/>
              <w:bottom w:val="nil"/>
            </w:tcBorders>
            <w:vAlign w:val="center"/>
          </w:tcPr>
          <w:p w14:paraId="00468C5B" w14:textId="77777777" w:rsidR="00617D4F" w:rsidRDefault="00617D4F" w:rsidP="00765E39">
            <w:pPr>
              <w:rPr>
                <w:rFonts w:ascii="Times New Roman" w:hAnsi="Times New Roman" w:cs="Times New Roman"/>
                <w:szCs w:val="21"/>
              </w:rPr>
            </w:pPr>
            <w:r>
              <w:rPr>
                <w:rFonts w:ascii="Times New Roman" w:hAnsi="Times New Roman" w:cs="Times New Roman"/>
                <w:kern w:val="0"/>
                <w:szCs w:val="21"/>
              </w:rPr>
              <w:t>Alcohol-drinking</w:t>
            </w:r>
            <w:r>
              <w:rPr>
                <w:rFonts w:ascii="Times New Roman" w:hAnsi="Times New Roman" w:cs="Times New Roman" w:hint="eastAsia"/>
                <w:kern w:val="0"/>
                <w:szCs w:val="21"/>
              </w:rPr>
              <w:t xml:space="preserve"> was </w:t>
            </w:r>
            <w:r w:rsidRPr="00D155D9">
              <w:rPr>
                <w:rFonts w:ascii="Times New Roman" w:hAnsi="Times New Roman" w:cs="Times New Roman"/>
                <w:kern w:val="0"/>
                <w:szCs w:val="21"/>
              </w:rPr>
              <w:t>self</w:t>
            </w:r>
            <w:r>
              <w:rPr>
                <w:rFonts w:ascii="Times New Roman" w:hAnsi="Times New Roman" w:cs="Times New Roman" w:hint="eastAsia"/>
                <w:kern w:val="0"/>
                <w:szCs w:val="21"/>
              </w:rPr>
              <w:t>-</w:t>
            </w:r>
            <w:r w:rsidRPr="00D155D9">
              <w:rPr>
                <w:rFonts w:ascii="Times New Roman" w:hAnsi="Times New Roman" w:cs="Times New Roman"/>
                <w:kern w:val="0"/>
                <w:szCs w:val="21"/>
              </w:rPr>
              <w:t>report</w:t>
            </w:r>
            <w:r>
              <w:rPr>
                <w:rFonts w:ascii="Times New Roman" w:hAnsi="Times New Roman" w:cs="Times New Roman"/>
                <w:kern w:val="0"/>
                <w:szCs w:val="21"/>
              </w:rPr>
              <w:t>ed</w:t>
            </w:r>
            <w:r>
              <w:rPr>
                <w:rFonts w:ascii="Times New Roman" w:hAnsi="Times New Roman" w:cs="Times New Roman" w:hint="eastAsia"/>
                <w:kern w:val="0"/>
                <w:szCs w:val="21"/>
              </w:rPr>
              <w:t>.</w:t>
            </w:r>
          </w:p>
        </w:tc>
      </w:tr>
      <w:tr w:rsidR="00617D4F" w14:paraId="0BDFE426" w14:textId="77777777" w:rsidTr="00765E39">
        <w:trPr>
          <w:trHeight w:val="397"/>
        </w:trPr>
        <w:tc>
          <w:tcPr>
            <w:tcW w:w="3114" w:type="dxa"/>
            <w:tcBorders>
              <w:top w:val="nil"/>
              <w:bottom w:val="nil"/>
            </w:tcBorders>
            <w:vAlign w:val="center"/>
          </w:tcPr>
          <w:p w14:paraId="1A5F442A" w14:textId="77777777" w:rsidR="00617D4F" w:rsidRDefault="00617D4F" w:rsidP="00765E39">
            <w:pPr>
              <w:rPr>
                <w:rFonts w:ascii="Times New Roman" w:hAnsi="Times New Roman" w:cs="Times New Roman"/>
                <w:szCs w:val="21"/>
              </w:rPr>
            </w:pPr>
            <w:r w:rsidRPr="006063BD">
              <w:rPr>
                <w:rFonts w:ascii="Times New Roman" w:hAnsi="Times New Roman" w:cs="Times New Roman"/>
                <w:kern w:val="0"/>
                <w:szCs w:val="21"/>
              </w:rPr>
              <w:t xml:space="preserve">Systolic blood pressure (SBP) </w:t>
            </w:r>
            <w:r>
              <w:rPr>
                <w:rFonts w:ascii="Times New Roman" w:hAnsi="Times New Roman" w:cs="Times New Roman" w:hint="eastAsia"/>
                <w:szCs w:val="21"/>
              </w:rPr>
              <w:t xml:space="preserve">/ </w:t>
            </w:r>
            <w:r w:rsidRPr="006063BD">
              <w:rPr>
                <w:rFonts w:ascii="Times New Roman" w:hAnsi="Times New Roman" w:cs="Times New Roman"/>
                <w:kern w:val="0"/>
                <w:szCs w:val="21"/>
              </w:rPr>
              <w:t>diastolic blood pressure</w:t>
            </w:r>
            <w:r>
              <w:rPr>
                <w:rFonts w:ascii="Times New Roman" w:hAnsi="Times New Roman" w:cs="Times New Roman" w:hint="eastAsia"/>
                <w:kern w:val="0"/>
                <w:szCs w:val="21"/>
              </w:rPr>
              <w:t xml:space="preserve"> (DBP)</w:t>
            </w:r>
          </w:p>
        </w:tc>
        <w:tc>
          <w:tcPr>
            <w:tcW w:w="5516" w:type="dxa"/>
            <w:tcBorders>
              <w:top w:val="nil"/>
              <w:bottom w:val="nil"/>
            </w:tcBorders>
            <w:vAlign w:val="center"/>
          </w:tcPr>
          <w:p w14:paraId="53C6C77D" w14:textId="77777777" w:rsidR="00617D4F" w:rsidRDefault="00617D4F" w:rsidP="00765E39">
            <w:pPr>
              <w:rPr>
                <w:rFonts w:ascii="Times New Roman" w:hAnsi="Times New Roman" w:cs="Times New Roman"/>
                <w:kern w:val="0"/>
                <w:szCs w:val="21"/>
              </w:rPr>
            </w:pPr>
            <w:r w:rsidRPr="006063BD">
              <w:rPr>
                <w:rFonts w:ascii="Times New Roman" w:hAnsi="Times New Roman" w:cs="Times New Roman"/>
                <w:kern w:val="0"/>
                <w:szCs w:val="21"/>
              </w:rPr>
              <w:t>SBP and</w:t>
            </w:r>
            <w:r>
              <w:rPr>
                <w:rFonts w:ascii="Times New Roman" w:hAnsi="Times New Roman" w:cs="Times New Roman" w:hint="eastAsia"/>
                <w:kern w:val="0"/>
                <w:szCs w:val="21"/>
              </w:rPr>
              <w:t xml:space="preserve"> </w:t>
            </w:r>
            <w:r w:rsidRPr="006063BD">
              <w:rPr>
                <w:rFonts w:ascii="Times New Roman" w:hAnsi="Times New Roman" w:cs="Times New Roman"/>
                <w:kern w:val="0"/>
                <w:szCs w:val="21"/>
              </w:rPr>
              <w:t>DBP w</w:t>
            </w:r>
            <w:r>
              <w:rPr>
                <w:rFonts w:ascii="Times New Roman" w:hAnsi="Times New Roman" w:cs="Times New Roman" w:hint="eastAsia"/>
                <w:kern w:val="0"/>
                <w:szCs w:val="21"/>
              </w:rPr>
              <w:t>ere</w:t>
            </w:r>
            <w:r w:rsidRPr="006063BD">
              <w:rPr>
                <w:rFonts w:ascii="Times New Roman" w:hAnsi="Times New Roman" w:cs="Times New Roman"/>
                <w:kern w:val="0"/>
                <w:szCs w:val="21"/>
              </w:rPr>
              <w:t xml:space="preserve"> measured </w:t>
            </w:r>
            <w:r>
              <w:rPr>
                <w:rFonts w:ascii="Times New Roman" w:hAnsi="Times New Roman" w:cs="Times New Roman"/>
                <w:kern w:val="0"/>
                <w:szCs w:val="21"/>
              </w:rPr>
              <w:t>upon</w:t>
            </w:r>
            <w:r w:rsidRPr="006063BD">
              <w:rPr>
                <w:rFonts w:ascii="Times New Roman" w:hAnsi="Times New Roman" w:cs="Times New Roman"/>
                <w:kern w:val="0"/>
                <w:szCs w:val="21"/>
              </w:rPr>
              <w:t xml:space="preserve"> admission.</w:t>
            </w:r>
          </w:p>
        </w:tc>
      </w:tr>
      <w:tr w:rsidR="00617D4F" w14:paraId="78FEE764" w14:textId="77777777" w:rsidTr="00765E39">
        <w:trPr>
          <w:trHeight w:val="397"/>
        </w:trPr>
        <w:tc>
          <w:tcPr>
            <w:tcW w:w="3114" w:type="dxa"/>
            <w:tcBorders>
              <w:top w:val="nil"/>
              <w:bottom w:val="nil"/>
            </w:tcBorders>
            <w:vAlign w:val="center"/>
          </w:tcPr>
          <w:p w14:paraId="27404233" w14:textId="77777777" w:rsidR="00617D4F" w:rsidRPr="006063BD" w:rsidRDefault="00617D4F" w:rsidP="00765E39">
            <w:pPr>
              <w:rPr>
                <w:rFonts w:ascii="Times New Roman" w:hAnsi="Times New Roman" w:cs="Times New Roman"/>
                <w:szCs w:val="21"/>
              </w:rPr>
            </w:pPr>
            <w:r>
              <w:rPr>
                <w:rFonts w:ascii="Times New Roman" w:hAnsi="Times New Roman" w:cs="Times New Roman" w:hint="eastAsia"/>
                <w:szCs w:val="21"/>
              </w:rPr>
              <w:t>Stroke severity</w:t>
            </w:r>
          </w:p>
        </w:tc>
        <w:tc>
          <w:tcPr>
            <w:tcW w:w="5516" w:type="dxa"/>
            <w:tcBorders>
              <w:top w:val="nil"/>
              <w:bottom w:val="nil"/>
            </w:tcBorders>
            <w:vAlign w:val="center"/>
          </w:tcPr>
          <w:p w14:paraId="67386170" w14:textId="77777777" w:rsidR="00617D4F" w:rsidRDefault="00617D4F" w:rsidP="00765E39">
            <w:pPr>
              <w:rPr>
                <w:rFonts w:ascii="Times New Roman" w:hAnsi="Times New Roman" w:cs="Times New Roman"/>
                <w:kern w:val="0"/>
                <w:szCs w:val="21"/>
              </w:rPr>
            </w:pPr>
            <w:r w:rsidRPr="00412818">
              <w:rPr>
                <w:rFonts w:ascii="Times New Roman" w:hAnsi="Times New Roman" w:cs="Times New Roman"/>
                <w:kern w:val="0"/>
                <w:szCs w:val="21"/>
              </w:rPr>
              <w:t>The neurological severity of patient</w:t>
            </w:r>
            <w:r>
              <w:rPr>
                <w:rFonts w:ascii="Times New Roman" w:hAnsi="Times New Roman" w:cs="Times New Roman" w:hint="eastAsia"/>
                <w:kern w:val="0"/>
                <w:szCs w:val="21"/>
              </w:rPr>
              <w:t>s</w:t>
            </w:r>
            <w:r w:rsidRPr="00412818">
              <w:rPr>
                <w:rFonts w:ascii="Times New Roman" w:hAnsi="Times New Roman" w:cs="Times New Roman"/>
                <w:kern w:val="0"/>
                <w:szCs w:val="21"/>
              </w:rPr>
              <w:t xml:space="preserve"> </w:t>
            </w:r>
            <w:r>
              <w:rPr>
                <w:rFonts w:ascii="Times New Roman" w:hAnsi="Times New Roman" w:cs="Times New Roman" w:hint="eastAsia"/>
                <w:kern w:val="0"/>
                <w:szCs w:val="21"/>
              </w:rPr>
              <w:t>was</w:t>
            </w:r>
            <w:r w:rsidRPr="00412818">
              <w:rPr>
                <w:rFonts w:ascii="Times New Roman" w:hAnsi="Times New Roman" w:cs="Times New Roman"/>
                <w:kern w:val="0"/>
                <w:szCs w:val="21"/>
              </w:rPr>
              <w:t xml:space="preserve"> assessed by an experienced neurologist according to the National Institutes of Health Stroke Scale (NIHSS) score on admission and was recorded in the medical record.</w:t>
            </w:r>
          </w:p>
        </w:tc>
      </w:tr>
      <w:tr w:rsidR="00617D4F" w14:paraId="3C5DD666" w14:textId="77777777" w:rsidTr="00765E39">
        <w:trPr>
          <w:trHeight w:val="397"/>
        </w:trPr>
        <w:tc>
          <w:tcPr>
            <w:tcW w:w="3114" w:type="dxa"/>
            <w:tcBorders>
              <w:top w:val="nil"/>
              <w:bottom w:val="nil"/>
            </w:tcBorders>
            <w:vAlign w:val="center"/>
          </w:tcPr>
          <w:p w14:paraId="65FFE222" w14:textId="77777777" w:rsidR="00617D4F" w:rsidRDefault="00617D4F" w:rsidP="00765E39">
            <w:pPr>
              <w:rPr>
                <w:rFonts w:ascii="Times New Roman" w:hAnsi="Times New Roman" w:cs="Times New Roman"/>
                <w:szCs w:val="21"/>
              </w:rPr>
            </w:pPr>
            <w:r>
              <w:rPr>
                <w:rFonts w:ascii="Times New Roman" w:hAnsi="Times New Roman" w:cs="Times New Roman"/>
                <w:szCs w:val="21"/>
              </w:rPr>
              <w:t>S</w:t>
            </w:r>
            <w:r>
              <w:rPr>
                <w:rFonts w:ascii="Times New Roman" w:hAnsi="Times New Roman" w:cs="Times New Roman" w:hint="eastAsia"/>
                <w:szCs w:val="21"/>
              </w:rPr>
              <w:t>troke cause</w:t>
            </w:r>
          </w:p>
        </w:tc>
        <w:tc>
          <w:tcPr>
            <w:tcW w:w="5516" w:type="dxa"/>
            <w:tcBorders>
              <w:top w:val="nil"/>
              <w:bottom w:val="nil"/>
            </w:tcBorders>
            <w:vAlign w:val="center"/>
          </w:tcPr>
          <w:p w14:paraId="24932777" w14:textId="77777777" w:rsidR="00617D4F" w:rsidRDefault="00617D4F" w:rsidP="00765E39">
            <w:pPr>
              <w:rPr>
                <w:rFonts w:ascii="Times New Roman" w:hAnsi="Times New Roman" w:cs="Times New Roman"/>
                <w:kern w:val="0"/>
                <w:szCs w:val="21"/>
              </w:rPr>
            </w:pPr>
            <w:bookmarkStart w:id="6" w:name="OLE_LINK463"/>
            <w:bookmarkStart w:id="7" w:name="OLE_LINK464"/>
            <w:r w:rsidRPr="00412818">
              <w:rPr>
                <w:rFonts w:ascii="Times New Roman" w:hAnsi="Times New Roman" w:cs="Times New Roman"/>
                <w:kern w:val="0"/>
                <w:szCs w:val="21"/>
              </w:rPr>
              <w:t>The stroke cause of patients was determined by the clinical team responsible for the patient according to the Trial of ORG 10172 in Acute Stroke Treatment (TOAST) and was recorded by the neurology resident.</w:t>
            </w:r>
            <w:bookmarkEnd w:id="6"/>
            <w:bookmarkEnd w:id="7"/>
          </w:p>
        </w:tc>
      </w:tr>
      <w:tr w:rsidR="00617D4F" w14:paraId="499B3404" w14:textId="77777777" w:rsidTr="00765E39">
        <w:trPr>
          <w:trHeight w:val="397"/>
        </w:trPr>
        <w:tc>
          <w:tcPr>
            <w:tcW w:w="3114" w:type="dxa"/>
            <w:tcBorders>
              <w:top w:val="nil"/>
              <w:bottom w:val="nil"/>
            </w:tcBorders>
            <w:vAlign w:val="center"/>
          </w:tcPr>
          <w:p w14:paraId="76F6DC8B" w14:textId="77777777" w:rsidR="00617D4F" w:rsidRDefault="00617D4F" w:rsidP="00765E39">
            <w:pPr>
              <w:rPr>
                <w:rFonts w:ascii="Times New Roman" w:hAnsi="Times New Roman" w:cs="Times New Roman"/>
                <w:szCs w:val="21"/>
              </w:rPr>
            </w:pPr>
            <w:r w:rsidRPr="006063BD">
              <w:rPr>
                <w:rFonts w:ascii="Times New Roman" w:hAnsi="Times New Roman" w:cs="Times New Roman"/>
                <w:szCs w:val="21"/>
              </w:rPr>
              <w:t>Laboratory variables</w:t>
            </w:r>
          </w:p>
        </w:tc>
        <w:tc>
          <w:tcPr>
            <w:tcW w:w="5516" w:type="dxa"/>
            <w:tcBorders>
              <w:top w:val="nil"/>
              <w:bottom w:val="nil"/>
            </w:tcBorders>
            <w:vAlign w:val="center"/>
          </w:tcPr>
          <w:p w14:paraId="7777CA5C" w14:textId="77777777" w:rsidR="00617D4F" w:rsidRDefault="00617D4F" w:rsidP="00765E39">
            <w:pPr>
              <w:rPr>
                <w:rFonts w:ascii="Times New Roman" w:hAnsi="Times New Roman" w:cs="Times New Roman"/>
                <w:kern w:val="0"/>
                <w:szCs w:val="21"/>
              </w:rPr>
            </w:pPr>
            <w:r w:rsidRPr="00412818">
              <w:rPr>
                <w:rFonts w:ascii="Times New Roman" w:hAnsi="Times New Roman" w:cs="Times New Roman"/>
                <w:kern w:val="0"/>
                <w:szCs w:val="21"/>
              </w:rPr>
              <w:t>Blood samples were collected within 24 hours</w:t>
            </w:r>
            <w:r>
              <w:rPr>
                <w:rFonts w:ascii="Times New Roman" w:hAnsi="Times New Roman" w:cs="Times New Roman"/>
                <w:kern w:val="0"/>
                <w:szCs w:val="21"/>
              </w:rPr>
              <w:t xml:space="preserve"> of </w:t>
            </w:r>
            <w:r w:rsidRPr="00412818">
              <w:rPr>
                <w:rFonts w:ascii="Times New Roman" w:hAnsi="Times New Roman" w:cs="Times New Roman"/>
                <w:kern w:val="0"/>
                <w:szCs w:val="21"/>
              </w:rPr>
              <w:t>admission and analy</w:t>
            </w:r>
            <w:r>
              <w:rPr>
                <w:rFonts w:ascii="Times New Roman" w:hAnsi="Times New Roman" w:cs="Times New Roman"/>
                <w:kern w:val="0"/>
                <w:szCs w:val="21"/>
              </w:rPr>
              <w:t>z</w:t>
            </w:r>
            <w:r w:rsidRPr="00412818">
              <w:rPr>
                <w:rFonts w:ascii="Times New Roman" w:hAnsi="Times New Roman" w:cs="Times New Roman"/>
                <w:kern w:val="0"/>
                <w:szCs w:val="21"/>
              </w:rPr>
              <w:t xml:space="preserve">ed </w:t>
            </w:r>
            <w:r>
              <w:rPr>
                <w:rFonts w:ascii="Times New Roman" w:hAnsi="Times New Roman" w:cs="Times New Roman"/>
                <w:kern w:val="0"/>
                <w:szCs w:val="21"/>
              </w:rPr>
              <w:t>using</w:t>
            </w:r>
            <w:r w:rsidRPr="00412818">
              <w:rPr>
                <w:rFonts w:ascii="Times New Roman" w:hAnsi="Times New Roman" w:cs="Times New Roman"/>
                <w:kern w:val="0"/>
                <w:szCs w:val="21"/>
              </w:rPr>
              <w:t xml:space="preserve"> routine methods. The laboratory data were </w:t>
            </w:r>
            <w:r w:rsidRPr="00431693">
              <w:rPr>
                <w:rFonts w:ascii="Times New Roman" w:hAnsi="Times New Roman" w:cs="Times New Roman"/>
                <w:szCs w:val="21"/>
              </w:rPr>
              <w:t>extracted</w:t>
            </w:r>
            <w:r w:rsidRPr="00412818">
              <w:rPr>
                <w:rFonts w:ascii="Times New Roman" w:hAnsi="Times New Roman" w:cs="Times New Roman"/>
                <w:kern w:val="0"/>
                <w:szCs w:val="21"/>
              </w:rPr>
              <w:t xml:space="preserve"> </w:t>
            </w:r>
            <w:r>
              <w:rPr>
                <w:rFonts w:ascii="Times New Roman" w:hAnsi="Times New Roman" w:cs="Times New Roman" w:hint="eastAsia"/>
                <w:kern w:val="0"/>
                <w:szCs w:val="21"/>
              </w:rPr>
              <w:t>from</w:t>
            </w:r>
            <w:r w:rsidRPr="00412818">
              <w:rPr>
                <w:rFonts w:ascii="Times New Roman" w:hAnsi="Times New Roman" w:cs="Times New Roman"/>
                <w:kern w:val="0"/>
                <w:szCs w:val="21"/>
              </w:rPr>
              <w:t xml:space="preserve"> the Hospital Information system (</w:t>
            </w:r>
            <w:r>
              <w:rPr>
                <w:rFonts w:ascii="Times New Roman" w:hAnsi="Times New Roman" w:cs="Times New Roman" w:hint="eastAsia"/>
                <w:kern w:val="0"/>
                <w:szCs w:val="21"/>
              </w:rPr>
              <w:t>HIS</w:t>
            </w:r>
            <w:r w:rsidRPr="00412818">
              <w:rPr>
                <w:rFonts w:ascii="Times New Roman" w:hAnsi="Times New Roman" w:cs="Times New Roman"/>
                <w:kern w:val="0"/>
                <w:szCs w:val="21"/>
              </w:rPr>
              <w:t>)</w:t>
            </w:r>
            <w:r>
              <w:rPr>
                <w:rFonts w:ascii="Times New Roman" w:hAnsi="Times New Roman" w:cs="Times New Roman" w:hint="eastAsia"/>
                <w:kern w:val="0"/>
                <w:szCs w:val="21"/>
              </w:rPr>
              <w:t>.</w:t>
            </w:r>
          </w:p>
        </w:tc>
      </w:tr>
      <w:tr w:rsidR="00617D4F" w14:paraId="54D39653" w14:textId="77777777" w:rsidTr="00765E39">
        <w:trPr>
          <w:trHeight w:val="397"/>
        </w:trPr>
        <w:tc>
          <w:tcPr>
            <w:tcW w:w="3114" w:type="dxa"/>
            <w:tcBorders>
              <w:top w:val="nil"/>
              <w:bottom w:val="nil"/>
            </w:tcBorders>
            <w:vAlign w:val="center"/>
          </w:tcPr>
          <w:p w14:paraId="62275C63" w14:textId="77777777" w:rsidR="00617D4F" w:rsidRDefault="00617D4F" w:rsidP="00765E39">
            <w:pPr>
              <w:rPr>
                <w:rFonts w:ascii="Times New Roman" w:hAnsi="Times New Roman" w:cs="Times New Roman"/>
                <w:szCs w:val="21"/>
              </w:rPr>
            </w:pPr>
            <w:bookmarkStart w:id="8" w:name="OLE_LINK51"/>
            <w:bookmarkStart w:id="9" w:name="OLE_LINK465"/>
            <w:r w:rsidRPr="006063BD">
              <w:rPr>
                <w:rFonts w:ascii="Times New Roman" w:hAnsi="Times New Roman" w:cs="Times New Roman"/>
                <w:szCs w:val="21"/>
              </w:rPr>
              <w:t>Thrombectomy</w:t>
            </w:r>
            <w:bookmarkEnd w:id="8"/>
            <w:bookmarkEnd w:id="9"/>
          </w:p>
        </w:tc>
        <w:tc>
          <w:tcPr>
            <w:tcW w:w="5516" w:type="dxa"/>
            <w:tcBorders>
              <w:top w:val="nil"/>
              <w:bottom w:val="nil"/>
            </w:tcBorders>
            <w:vAlign w:val="center"/>
          </w:tcPr>
          <w:p w14:paraId="1B102120" w14:textId="77777777" w:rsidR="00617D4F" w:rsidRDefault="00617D4F" w:rsidP="00765E39">
            <w:pPr>
              <w:rPr>
                <w:rFonts w:ascii="Times New Roman" w:hAnsi="Times New Roman" w:cs="Times New Roman"/>
                <w:kern w:val="0"/>
                <w:szCs w:val="21"/>
              </w:rPr>
            </w:pPr>
            <w:r w:rsidRPr="00AE756B">
              <w:rPr>
                <w:rFonts w:ascii="Times New Roman" w:hAnsi="Times New Roman" w:cs="Times New Roman"/>
                <w:kern w:val="0"/>
                <w:szCs w:val="21"/>
              </w:rPr>
              <w:t>Patients underwent endovascular mechanical thrombectomy during acute ischemic stroke.</w:t>
            </w:r>
          </w:p>
        </w:tc>
      </w:tr>
      <w:tr w:rsidR="00617D4F" w14:paraId="3B069F14" w14:textId="77777777" w:rsidTr="00765E39">
        <w:trPr>
          <w:trHeight w:val="397"/>
        </w:trPr>
        <w:tc>
          <w:tcPr>
            <w:tcW w:w="3114" w:type="dxa"/>
            <w:tcBorders>
              <w:top w:val="nil"/>
              <w:bottom w:val="nil"/>
            </w:tcBorders>
            <w:vAlign w:val="center"/>
          </w:tcPr>
          <w:p w14:paraId="543AD5DA" w14:textId="77777777" w:rsidR="00617D4F" w:rsidRDefault="00617D4F" w:rsidP="00765E39">
            <w:pPr>
              <w:rPr>
                <w:rFonts w:ascii="Times New Roman" w:hAnsi="Times New Roman" w:cs="Times New Roman"/>
                <w:szCs w:val="21"/>
              </w:rPr>
            </w:pPr>
            <w:bookmarkStart w:id="10" w:name="OLE_LINK52"/>
            <w:bookmarkStart w:id="11" w:name="OLE_LINK466"/>
            <w:bookmarkStart w:id="12" w:name="_Hlk167728395"/>
            <w:r w:rsidRPr="006063BD">
              <w:rPr>
                <w:rFonts w:ascii="Times New Roman" w:hAnsi="Times New Roman" w:cs="Times New Roman"/>
                <w:szCs w:val="21"/>
              </w:rPr>
              <w:t>Thrombolysis</w:t>
            </w:r>
            <w:bookmarkEnd w:id="10"/>
            <w:bookmarkEnd w:id="11"/>
          </w:p>
        </w:tc>
        <w:tc>
          <w:tcPr>
            <w:tcW w:w="5516" w:type="dxa"/>
            <w:tcBorders>
              <w:top w:val="nil"/>
              <w:bottom w:val="nil"/>
            </w:tcBorders>
            <w:vAlign w:val="center"/>
          </w:tcPr>
          <w:p w14:paraId="702AF504" w14:textId="77777777" w:rsidR="00617D4F" w:rsidRDefault="00617D4F" w:rsidP="00765E39">
            <w:pPr>
              <w:rPr>
                <w:rFonts w:ascii="Times New Roman" w:hAnsi="Times New Roman" w:cs="Times New Roman"/>
                <w:kern w:val="0"/>
                <w:szCs w:val="21"/>
              </w:rPr>
            </w:pPr>
            <w:r w:rsidRPr="004D6C85">
              <w:rPr>
                <w:rFonts w:ascii="Times New Roman" w:hAnsi="Times New Roman" w:cs="Times New Roman"/>
                <w:kern w:val="0"/>
                <w:szCs w:val="21"/>
              </w:rPr>
              <w:t>Patients who arrive</w:t>
            </w:r>
            <w:r>
              <w:rPr>
                <w:rFonts w:ascii="Times New Roman" w:hAnsi="Times New Roman" w:cs="Times New Roman" w:hint="eastAsia"/>
                <w:kern w:val="0"/>
                <w:szCs w:val="21"/>
              </w:rPr>
              <w:t>d</w:t>
            </w:r>
            <w:r w:rsidRPr="004D6C85">
              <w:rPr>
                <w:rFonts w:ascii="Times New Roman" w:hAnsi="Times New Roman" w:cs="Times New Roman"/>
                <w:kern w:val="0"/>
                <w:szCs w:val="21"/>
              </w:rPr>
              <w:t xml:space="preserve"> </w:t>
            </w:r>
            <w:r>
              <w:rPr>
                <w:rFonts w:ascii="Times New Roman" w:hAnsi="Times New Roman" w:cs="Times New Roman"/>
                <w:kern w:val="0"/>
                <w:szCs w:val="21"/>
              </w:rPr>
              <w:t>at</w:t>
            </w:r>
            <w:r w:rsidRPr="004D6C85">
              <w:rPr>
                <w:rFonts w:ascii="Times New Roman" w:hAnsi="Times New Roman" w:cs="Times New Roman"/>
                <w:kern w:val="0"/>
                <w:szCs w:val="21"/>
              </w:rPr>
              <w:t xml:space="preserve"> the hospital within 4.5 h of stroke onset and underwent thrombolysis (IV-tPA) therapy.</w:t>
            </w:r>
          </w:p>
        </w:tc>
      </w:tr>
      <w:bookmarkEnd w:id="12"/>
      <w:tr w:rsidR="00617D4F" w14:paraId="1DBCD0A1" w14:textId="77777777" w:rsidTr="00765E39">
        <w:trPr>
          <w:trHeight w:val="397"/>
        </w:trPr>
        <w:tc>
          <w:tcPr>
            <w:tcW w:w="3114" w:type="dxa"/>
            <w:tcBorders>
              <w:top w:val="nil"/>
              <w:bottom w:val="nil"/>
            </w:tcBorders>
            <w:vAlign w:val="center"/>
          </w:tcPr>
          <w:p w14:paraId="0811893A" w14:textId="77777777" w:rsidR="00617D4F" w:rsidRDefault="00617D4F" w:rsidP="00765E39">
            <w:pPr>
              <w:rPr>
                <w:rFonts w:ascii="Times New Roman" w:hAnsi="Times New Roman" w:cs="Times New Roman"/>
                <w:szCs w:val="21"/>
              </w:rPr>
            </w:pPr>
            <w:r>
              <w:rPr>
                <w:rFonts w:ascii="Times New Roman" w:hAnsi="Times New Roman" w:cs="Times New Roman"/>
                <w:szCs w:val="21"/>
              </w:rPr>
              <w:t>L</w:t>
            </w:r>
            <w:r>
              <w:rPr>
                <w:rFonts w:ascii="Times New Roman" w:hAnsi="Times New Roman" w:cs="Times New Roman" w:hint="eastAsia"/>
                <w:szCs w:val="21"/>
              </w:rPr>
              <w:t>ung infection</w:t>
            </w:r>
          </w:p>
        </w:tc>
        <w:tc>
          <w:tcPr>
            <w:tcW w:w="5516" w:type="dxa"/>
            <w:tcBorders>
              <w:top w:val="nil"/>
              <w:bottom w:val="nil"/>
            </w:tcBorders>
            <w:vAlign w:val="center"/>
          </w:tcPr>
          <w:p w14:paraId="23CA2A13" w14:textId="77777777" w:rsidR="00617D4F" w:rsidRDefault="00617D4F" w:rsidP="00765E39">
            <w:pPr>
              <w:rPr>
                <w:rFonts w:ascii="Times New Roman" w:hAnsi="Times New Roman" w:cs="Times New Roman"/>
                <w:kern w:val="0"/>
                <w:szCs w:val="21"/>
              </w:rPr>
            </w:pPr>
            <w:bookmarkStart w:id="13" w:name="OLE_LINK469"/>
            <w:bookmarkStart w:id="14" w:name="OLE_LINK470"/>
            <w:r>
              <w:rPr>
                <w:rFonts w:ascii="Times New Roman" w:hAnsi="Times New Roman" w:cs="Times New Roman" w:hint="eastAsia"/>
                <w:kern w:val="0"/>
                <w:szCs w:val="21"/>
              </w:rPr>
              <w:t xml:space="preserve">Lung </w:t>
            </w:r>
            <w:r>
              <w:rPr>
                <w:rFonts w:ascii="Times New Roman" w:hAnsi="Times New Roman" w:cs="Times New Roman"/>
                <w:kern w:val="0"/>
                <w:szCs w:val="21"/>
              </w:rPr>
              <w:t>infection</w:t>
            </w:r>
            <w:r>
              <w:rPr>
                <w:rFonts w:ascii="Times New Roman" w:hAnsi="Times New Roman" w:cs="Times New Roman" w:hint="eastAsia"/>
                <w:kern w:val="0"/>
                <w:szCs w:val="21"/>
              </w:rPr>
              <w:t xml:space="preserve"> </w:t>
            </w:r>
            <w:r w:rsidRPr="00AE756B">
              <w:rPr>
                <w:rFonts w:ascii="Times New Roman" w:hAnsi="Times New Roman" w:cs="Times New Roman"/>
                <w:kern w:val="0"/>
                <w:szCs w:val="21"/>
              </w:rPr>
              <w:t xml:space="preserve">was identified </w:t>
            </w:r>
            <w:r>
              <w:rPr>
                <w:rFonts w:ascii="Times New Roman" w:hAnsi="Times New Roman" w:cs="Times New Roman"/>
                <w:kern w:val="0"/>
                <w:szCs w:val="21"/>
              </w:rPr>
              <w:t>based on</w:t>
            </w:r>
            <w:r w:rsidRPr="00AE756B">
              <w:rPr>
                <w:rFonts w:ascii="Times New Roman" w:hAnsi="Times New Roman" w:cs="Times New Roman"/>
                <w:kern w:val="0"/>
                <w:szCs w:val="21"/>
              </w:rPr>
              <w:t xml:space="preserve"> clinical and laboratory indic</w:t>
            </w:r>
            <w:r>
              <w:rPr>
                <w:rFonts w:ascii="Times New Roman" w:hAnsi="Times New Roman" w:cs="Times New Roman"/>
                <w:kern w:val="0"/>
                <w:szCs w:val="21"/>
              </w:rPr>
              <w:t>ators</w:t>
            </w:r>
            <w:r w:rsidRPr="00AE756B">
              <w:rPr>
                <w:rFonts w:ascii="Times New Roman" w:hAnsi="Times New Roman" w:cs="Times New Roman"/>
                <w:kern w:val="0"/>
                <w:szCs w:val="21"/>
              </w:rPr>
              <w:t xml:space="preserve"> of respiratory tract infection</w:t>
            </w:r>
            <w:r>
              <w:rPr>
                <w:rFonts w:ascii="Times New Roman" w:hAnsi="Times New Roman" w:cs="Times New Roman"/>
                <w:kern w:val="0"/>
                <w:szCs w:val="21"/>
              </w:rPr>
              <w:t>,</w:t>
            </w:r>
            <w:r w:rsidRPr="00AE756B">
              <w:rPr>
                <w:rFonts w:ascii="Times New Roman" w:hAnsi="Times New Roman" w:cs="Times New Roman"/>
                <w:kern w:val="0"/>
                <w:szCs w:val="21"/>
              </w:rPr>
              <w:t xml:space="preserve"> such as fever, new purulent sputum, cough, and bronchial breath sounds, </w:t>
            </w:r>
            <w:r>
              <w:rPr>
                <w:rFonts w:ascii="Times New Roman" w:hAnsi="Times New Roman" w:cs="Times New Roman"/>
                <w:kern w:val="0"/>
                <w:szCs w:val="21"/>
              </w:rPr>
              <w:t>with</w:t>
            </w:r>
            <w:r w:rsidRPr="00AE756B">
              <w:rPr>
                <w:rFonts w:ascii="Times New Roman" w:hAnsi="Times New Roman" w:cs="Times New Roman"/>
                <w:kern w:val="0"/>
                <w:szCs w:val="21"/>
              </w:rPr>
              <w:t xml:space="preserve"> support </w:t>
            </w:r>
            <w:r>
              <w:rPr>
                <w:rFonts w:ascii="Times New Roman" w:hAnsi="Times New Roman" w:cs="Times New Roman"/>
                <w:kern w:val="0"/>
                <w:szCs w:val="21"/>
              </w:rPr>
              <w:t>from</w:t>
            </w:r>
            <w:r w:rsidRPr="00AE756B">
              <w:rPr>
                <w:rFonts w:ascii="Times New Roman" w:hAnsi="Times New Roman" w:cs="Times New Roman"/>
                <w:kern w:val="0"/>
                <w:szCs w:val="21"/>
              </w:rPr>
              <w:t xml:space="preserve"> typical</w:t>
            </w:r>
            <w:r>
              <w:rPr>
                <w:rFonts w:ascii="Times New Roman" w:hAnsi="Times New Roman" w:cs="Times New Roman"/>
                <w:kern w:val="0"/>
                <w:szCs w:val="21"/>
              </w:rPr>
              <w:t xml:space="preserve"> findings on</w:t>
            </w:r>
            <w:r w:rsidRPr="00AE756B">
              <w:rPr>
                <w:rFonts w:ascii="Times New Roman" w:hAnsi="Times New Roman" w:cs="Times New Roman"/>
                <w:kern w:val="0"/>
                <w:szCs w:val="21"/>
              </w:rPr>
              <w:t xml:space="preserve"> chest radiographs.</w:t>
            </w:r>
            <w:bookmarkEnd w:id="13"/>
            <w:bookmarkEnd w:id="14"/>
          </w:p>
        </w:tc>
      </w:tr>
      <w:tr w:rsidR="00617D4F" w14:paraId="74FD71A6" w14:textId="77777777" w:rsidTr="00765E39">
        <w:trPr>
          <w:trHeight w:val="397"/>
        </w:trPr>
        <w:tc>
          <w:tcPr>
            <w:tcW w:w="3114" w:type="dxa"/>
            <w:tcBorders>
              <w:top w:val="nil"/>
              <w:bottom w:val="nil"/>
            </w:tcBorders>
            <w:vAlign w:val="center"/>
          </w:tcPr>
          <w:p w14:paraId="6F9C6D07" w14:textId="77777777" w:rsidR="00617D4F" w:rsidRDefault="00617D4F" w:rsidP="00765E39">
            <w:pPr>
              <w:rPr>
                <w:rFonts w:ascii="Times New Roman" w:hAnsi="Times New Roman" w:cs="Times New Roman"/>
                <w:szCs w:val="21"/>
              </w:rPr>
            </w:pPr>
            <w:bookmarkStart w:id="15" w:name="OLE_LINK471"/>
            <w:bookmarkStart w:id="16" w:name="OLE_LINK472"/>
            <w:r w:rsidRPr="006063BD">
              <w:rPr>
                <w:rFonts w:ascii="Times New Roman" w:hAnsi="Times New Roman" w:cs="Times New Roman"/>
                <w:szCs w:val="21"/>
              </w:rPr>
              <w:lastRenderedPageBreak/>
              <w:t>Multiple lobes involvement</w:t>
            </w:r>
            <w:bookmarkEnd w:id="15"/>
            <w:bookmarkEnd w:id="16"/>
          </w:p>
        </w:tc>
        <w:tc>
          <w:tcPr>
            <w:tcW w:w="5516" w:type="dxa"/>
            <w:tcBorders>
              <w:top w:val="nil"/>
              <w:bottom w:val="nil"/>
            </w:tcBorders>
            <w:vAlign w:val="center"/>
          </w:tcPr>
          <w:p w14:paraId="5F0F9CC1" w14:textId="77777777" w:rsidR="00617D4F" w:rsidRDefault="00617D4F" w:rsidP="00765E39">
            <w:pPr>
              <w:rPr>
                <w:rFonts w:ascii="Times New Roman" w:hAnsi="Times New Roman" w:cs="Times New Roman"/>
                <w:kern w:val="0"/>
                <w:szCs w:val="21"/>
              </w:rPr>
            </w:pPr>
            <w:r w:rsidRPr="006A46AC">
              <w:rPr>
                <w:rFonts w:ascii="Times New Roman" w:hAnsi="Times New Roman" w:cs="Times New Roman"/>
                <w:kern w:val="0"/>
                <w:szCs w:val="21"/>
              </w:rPr>
              <w:t>Neuroimaging revealed cerebral infarction involv</w:t>
            </w:r>
            <w:r>
              <w:rPr>
                <w:rFonts w:ascii="Times New Roman" w:hAnsi="Times New Roman" w:cs="Times New Roman"/>
                <w:kern w:val="0"/>
                <w:szCs w:val="21"/>
              </w:rPr>
              <w:t>ing</w:t>
            </w:r>
            <w:r w:rsidRPr="006A46AC">
              <w:rPr>
                <w:rFonts w:ascii="Times New Roman" w:hAnsi="Times New Roman" w:cs="Times New Roman"/>
                <w:kern w:val="0"/>
                <w:szCs w:val="21"/>
              </w:rPr>
              <w:t xml:space="preserve"> two or more lobes.</w:t>
            </w:r>
          </w:p>
        </w:tc>
      </w:tr>
      <w:tr w:rsidR="00617D4F" w14:paraId="6F17944B" w14:textId="77777777" w:rsidTr="00765E39">
        <w:trPr>
          <w:trHeight w:val="397"/>
        </w:trPr>
        <w:tc>
          <w:tcPr>
            <w:tcW w:w="3114" w:type="dxa"/>
            <w:tcBorders>
              <w:top w:val="nil"/>
              <w:bottom w:val="nil"/>
            </w:tcBorders>
            <w:vAlign w:val="center"/>
          </w:tcPr>
          <w:p w14:paraId="39FDEFD5" w14:textId="77777777" w:rsidR="00617D4F" w:rsidRDefault="00617D4F" w:rsidP="00765E39">
            <w:pPr>
              <w:rPr>
                <w:rFonts w:ascii="Times New Roman" w:hAnsi="Times New Roman" w:cs="Times New Roman"/>
                <w:szCs w:val="21"/>
              </w:rPr>
            </w:pPr>
            <w:r w:rsidRPr="006063BD">
              <w:rPr>
                <w:rFonts w:ascii="Times New Roman" w:hAnsi="Times New Roman" w:cs="Times New Roman"/>
                <w:szCs w:val="21"/>
              </w:rPr>
              <w:t>Cortical involvement</w:t>
            </w:r>
          </w:p>
        </w:tc>
        <w:tc>
          <w:tcPr>
            <w:tcW w:w="5516" w:type="dxa"/>
            <w:tcBorders>
              <w:top w:val="nil"/>
              <w:bottom w:val="nil"/>
            </w:tcBorders>
            <w:vAlign w:val="center"/>
          </w:tcPr>
          <w:p w14:paraId="5DE6820A" w14:textId="77777777" w:rsidR="00617D4F" w:rsidRDefault="00617D4F" w:rsidP="00765E39">
            <w:pPr>
              <w:rPr>
                <w:rFonts w:ascii="Times New Roman" w:hAnsi="Times New Roman" w:cs="Times New Roman"/>
                <w:kern w:val="0"/>
                <w:szCs w:val="21"/>
              </w:rPr>
            </w:pPr>
            <w:r w:rsidRPr="00C86AFA">
              <w:rPr>
                <w:rFonts w:ascii="Times New Roman" w:hAnsi="Times New Roman" w:cs="Times New Roman"/>
                <w:kern w:val="0"/>
                <w:szCs w:val="21"/>
              </w:rPr>
              <w:t>Neuroimaging revealed cerebral infarction involved the cortex.</w:t>
            </w:r>
          </w:p>
        </w:tc>
      </w:tr>
      <w:tr w:rsidR="00617D4F" w14:paraId="49DEF724" w14:textId="77777777" w:rsidTr="00765E39">
        <w:trPr>
          <w:trHeight w:val="397"/>
        </w:trPr>
        <w:tc>
          <w:tcPr>
            <w:tcW w:w="3114" w:type="dxa"/>
            <w:tcBorders>
              <w:top w:val="nil"/>
              <w:bottom w:val="nil"/>
            </w:tcBorders>
            <w:vAlign w:val="center"/>
          </w:tcPr>
          <w:p w14:paraId="76A0F934" w14:textId="77777777" w:rsidR="00617D4F" w:rsidRDefault="00617D4F" w:rsidP="00765E39">
            <w:pPr>
              <w:rPr>
                <w:rFonts w:ascii="Times New Roman" w:hAnsi="Times New Roman" w:cs="Times New Roman"/>
                <w:szCs w:val="21"/>
              </w:rPr>
            </w:pPr>
            <w:r w:rsidRPr="006063BD">
              <w:rPr>
                <w:rFonts w:ascii="Times New Roman" w:hAnsi="Times New Roman" w:cs="Times New Roman"/>
                <w:szCs w:val="21"/>
              </w:rPr>
              <w:t>Territory of MAC</w:t>
            </w:r>
          </w:p>
        </w:tc>
        <w:tc>
          <w:tcPr>
            <w:tcW w:w="5516" w:type="dxa"/>
            <w:tcBorders>
              <w:top w:val="nil"/>
              <w:bottom w:val="nil"/>
            </w:tcBorders>
            <w:vAlign w:val="center"/>
          </w:tcPr>
          <w:p w14:paraId="188538C1" w14:textId="77777777" w:rsidR="00617D4F" w:rsidRDefault="00617D4F" w:rsidP="00765E39">
            <w:pPr>
              <w:rPr>
                <w:rFonts w:ascii="Times New Roman" w:hAnsi="Times New Roman" w:cs="Times New Roman"/>
                <w:kern w:val="0"/>
                <w:szCs w:val="21"/>
              </w:rPr>
            </w:pPr>
            <w:r w:rsidRPr="00722893">
              <w:rPr>
                <w:rFonts w:ascii="Times New Roman" w:hAnsi="Times New Roman" w:cs="Times New Roman"/>
                <w:kern w:val="0"/>
                <w:szCs w:val="21"/>
              </w:rPr>
              <w:t xml:space="preserve">The cortical branches of the MCA supply the lateral surface of the hemisphere, except for the medial part of the frontal and the parietal lobe (anterior cerebral artery), and the inferior part of the temporal lobe (posterior cerebral artery). The deep penetrating LSA-branches </w:t>
            </w:r>
            <w:proofErr w:type="gramStart"/>
            <w:r w:rsidRPr="00722893">
              <w:rPr>
                <w:rFonts w:ascii="Times New Roman" w:hAnsi="Times New Roman" w:cs="Times New Roman"/>
                <w:kern w:val="0"/>
                <w:szCs w:val="21"/>
              </w:rPr>
              <w:t>includes</w:t>
            </w:r>
            <w:proofErr w:type="gramEnd"/>
            <w:r w:rsidRPr="00722893">
              <w:rPr>
                <w:rFonts w:ascii="Times New Roman" w:hAnsi="Times New Roman" w:cs="Times New Roman"/>
                <w:kern w:val="0"/>
                <w:szCs w:val="21"/>
              </w:rPr>
              <w:t xml:space="preserve"> most of the basal ganglia. Heubner's artery is the largest of the medial lenticulostriate arteries and supplies the anteromedial part of the head of the caudate and anteroinferior internal capsule.</w:t>
            </w:r>
          </w:p>
        </w:tc>
      </w:tr>
      <w:tr w:rsidR="00617D4F" w14:paraId="0AA12856" w14:textId="77777777" w:rsidTr="00765E39">
        <w:trPr>
          <w:trHeight w:val="397"/>
        </w:trPr>
        <w:tc>
          <w:tcPr>
            <w:tcW w:w="3114" w:type="dxa"/>
            <w:tcBorders>
              <w:top w:val="nil"/>
              <w:bottom w:val="nil"/>
            </w:tcBorders>
            <w:vAlign w:val="center"/>
          </w:tcPr>
          <w:p w14:paraId="09BBEE4F" w14:textId="77777777" w:rsidR="00617D4F" w:rsidRDefault="00617D4F" w:rsidP="00765E39">
            <w:pPr>
              <w:rPr>
                <w:rFonts w:ascii="Times New Roman" w:hAnsi="Times New Roman" w:cs="Times New Roman"/>
                <w:szCs w:val="21"/>
              </w:rPr>
            </w:pPr>
            <w:r w:rsidRPr="006063BD">
              <w:rPr>
                <w:rFonts w:ascii="Times New Roman" w:hAnsi="Times New Roman" w:cs="Times New Roman"/>
                <w:szCs w:val="21"/>
              </w:rPr>
              <w:t>Hemorrhagic transformation</w:t>
            </w:r>
          </w:p>
        </w:tc>
        <w:tc>
          <w:tcPr>
            <w:tcW w:w="5516" w:type="dxa"/>
            <w:tcBorders>
              <w:top w:val="nil"/>
              <w:bottom w:val="nil"/>
            </w:tcBorders>
            <w:vAlign w:val="center"/>
          </w:tcPr>
          <w:p w14:paraId="09B1F218" w14:textId="77777777" w:rsidR="00617D4F" w:rsidRDefault="00617D4F" w:rsidP="00765E39">
            <w:pPr>
              <w:rPr>
                <w:rFonts w:ascii="Times New Roman" w:hAnsi="Times New Roman" w:cs="Times New Roman"/>
                <w:kern w:val="0"/>
                <w:szCs w:val="21"/>
              </w:rPr>
            </w:pPr>
            <w:r w:rsidRPr="0062273F">
              <w:rPr>
                <w:rFonts w:ascii="Times New Roman" w:hAnsi="Times New Roman" w:cs="Times New Roman"/>
                <w:kern w:val="0"/>
                <w:szCs w:val="21"/>
              </w:rPr>
              <w:t xml:space="preserve">After the first head CT/MRI following a cerebral infarction did not reveal any bleeding, a second head CT/MRI examination indicated the presence of intracranial </w:t>
            </w:r>
            <w:proofErr w:type="gramStart"/>
            <w:r w:rsidRPr="0062273F">
              <w:rPr>
                <w:rFonts w:ascii="Times New Roman" w:hAnsi="Times New Roman" w:cs="Times New Roman"/>
                <w:kern w:val="0"/>
                <w:szCs w:val="21"/>
              </w:rPr>
              <w:t>hemorrhage, or</w:t>
            </w:r>
            <w:proofErr w:type="gramEnd"/>
            <w:r w:rsidRPr="0062273F">
              <w:rPr>
                <w:rFonts w:ascii="Times New Roman" w:hAnsi="Times New Roman" w:cs="Times New Roman"/>
                <w:kern w:val="0"/>
                <w:szCs w:val="21"/>
              </w:rPr>
              <w:t xml:space="preserve"> confirmed the presence of hemorrhagic infarction as determined by the initial head CT/MRI.</w:t>
            </w:r>
          </w:p>
        </w:tc>
      </w:tr>
      <w:tr w:rsidR="00617D4F" w14:paraId="1EBA6511" w14:textId="77777777" w:rsidTr="00765E39">
        <w:trPr>
          <w:trHeight w:val="397"/>
        </w:trPr>
        <w:tc>
          <w:tcPr>
            <w:tcW w:w="3114" w:type="dxa"/>
            <w:tcBorders>
              <w:top w:val="nil"/>
            </w:tcBorders>
            <w:vAlign w:val="center"/>
          </w:tcPr>
          <w:p w14:paraId="639525C2" w14:textId="77777777" w:rsidR="00617D4F" w:rsidRDefault="00617D4F" w:rsidP="00765E39">
            <w:pPr>
              <w:rPr>
                <w:rFonts w:ascii="Times New Roman" w:hAnsi="Times New Roman" w:cs="Times New Roman"/>
                <w:szCs w:val="21"/>
              </w:rPr>
            </w:pPr>
            <w:r>
              <w:rPr>
                <w:rFonts w:ascii="Times New Roman" w:hAnsi="Times New Roman" w:cs="Times New Roman" w:hint="eastAsia"/>
                <w:szCs w:val="21"/>
              </w:rPr>
              <w:t>Early seizure</w:t>
            </w:r>
          </w:p>
        </w:tc>
        <w:tc>
          <w:tcPr>
            <w:tcW w:w="5516" w:type="dxa"/>
            <w:tcBorders>
              <w:top w:val="nil"/>
            </w:tcBorders>
            <w:vAlign w:val="center"/>
          </w:tcPr>
          <w:p w14:paraId="6BD67E5B" w14:textId="77777777" w:rsidR="00617D4F" w:rsidRDefault="00617D4F" w:rsidP="00765E39">
            <w:pPr>
              <w:rPr>
                <w:rFonts w:ascii="Times New Roman" w:hAnsi="Times New Roman" w:cs="Times New Roman"/>
                <w:kern w:val="0"/>
                <w:szCs w:val="21"/>
              </w:rPr>
            </w:pPr>
            <w:r w:rsidRPr="0062273F">
              <w:rPr>
                <w:rFonts w:ascii="Times New Roman" w:hAnsi="Times New Roman" w:cs="Times New Roman"/>
                <w:kern w:val="0"/>
                <w:szCs w:val="21"/>
              </w:rPr>
              <w:t>Early seizures w</w:t>
            </w:r>
            <w:r>
              <w:rPr>
                <w:rFonts w:ascii="Times New Roman" w:hAnsi="Times New Roman" w:cs="Times New Roman" w:hint="eastAsia"/>
                <w:kern w:val="0"/>
                <w:szCs w:val="21"/>
              </w:rPr>
              <w:t>ere</w:t>
            </w:r>
            <w:r w:rsidRPr="0062273F">
              <w:rPr>
                <w:rFonts w:ascii="Times New Roman" w:hAnsi="Times New Roman" w:cs="Times New Roman"/>
                <w:kern w:val="0"/>
                <w:szCs w:val="21"/>
              </w:rPr>
              <w:t xml:space="preserve"> </w:t>
            </w:r>
            <w:r>
              <w:rPr>
                <w:rFonts w:ascii="Times New Roman" w:hAnsi="Times New Roman" w:cs="Times New Roman"/>
                <w:kern w:val="0"/>
                <w:szCs w:val="21"/>
              </w:rPr>
              <w:t>defined</w:t>
            </w:r>
            <w:r w:rsidRPr="0062273F">
              <w:rPr>
                <w:rFonts w:ascii="Times New Roman" w:hAnsi="Times New Roman" w:cs="Times New Roman"/>
                <w:kern w:val="0"/>
                <w:szCs w:val="21"/>
              </w:rPr>
              <w:t xml:space="preserve"> as seizures occurring within the first 7 days after the acute ischemic stroke.</w:t>
            </w:r>
          </w:p>
        </w:tc>
      </w:tr>
      <w:bookmarkEnd w:id="1"/>
    </w:tbl>
    <w:p w14:paraId="17CE1EF6" w14:textId="77777777" w:rsidR="00AB3233" w:rsidRDefault="00AB3233">
      <w:pPr>
        <w:rPr>
          <w:rFonts w:ascii="Times New Roman" w:hAnsi="Times New Roman" w:cs="Times New Roman"/>
          <w:szCs w:val="21"/>
        </w:rPr>
      </w:pPr>
    </w:p>
    <w:p w14:paraId="3E24AF25" w14:textId="77777777" w:rsidR="00AB3233" w:rsidRDefault="00AB3233">
      <w:pPr>
        <w:rPr>
          <w:rFonts w:ascii="Times New Roman" w:hAnsi="Times New Roman" w:cs="Times New Roman"/>
          <w:szCs w:val="21"/>
        </w:rPr>
      </w:pPr>
    </w:p>
    <w:p w14:paraId="1D01111D" w14:textId="5D32FBC1" w:rsidR="00AB3233" w:rsidRDefault="00AB3233">
      <w:pPr>
        <w:rPr>
          <w:rFonts w:ascii="Times New Roman" w:hAnsi="Times New Roman" w:cs="Times New Roman"/>
          <w:szCs w:val="21"/>
        </w:rPr>
      </w:pPr>
      <w:r>
        <w:rPr>
          <w:rFonts w:ascii="Times New Roman" w:hAnsi="Times New Roman" w:cs="Times New Roman" w:hint="eastAsia"/>
          <w:szCs w:val="21"/>
        </w:rPr>
        <w:t>Table S2</w:t>
      </w:r>
      <w:r w:rsidR="00617D4F">
        <w:rPr>
          <w:rFonts w:ascii="Times New Roman" w:hAnsi="Times New Roman" w:cs="Times New Roman" w:hint="eastAsia"/>
          <w:szCs w:val="21"/>
        </w:rPr>
        <w:t xml:space="preserve"> </w:t>
      </w:r>
      <w:r w:rsidR="00617D4F">
        <w:rPr>
          <w:rFonts w:ascii="Times New Roman" w:hAnsi="Times New Roman" w:cs="Times New Roman" w:hint="eastAsia"/>
        </w:rPr>
        <w:t>M</w:t>
      </w:r>
      <w:r w:rsidR="00617D4F" w:rsidRPr="004F31FC">
        <w:rPr>
          <w:rFonts w:ascii="Times New Roman" w:hAnsi="Times New Roman" w:cs="Times New Roman"/>
        </w:rPr>
        <w:t xml:space="preserve">issing data </w:t>
      </w:r>
      <w:r w:rsidR="00617D4F">
        <w:rPr>
          <w:rFonts w:ascii="Times New Roman" w:hAnsi="Times New Roman" w:cs="Times New Roman" w:hint="eastAsia"/>
        </w:rPr>
        <w:t>before</w:t>
      </w:r>
      <w:r w:rsidR="00617D4F" w:rsidRPr="004F31FC">
        <w:rPr>
          <w:rFonts w:ascii="Times New Roman" w:hAnsi="Times New Roman" w:cs="Times New Roman"/>
        </w:rPr>
        <w:t xml:space="preserve"> imputation</w:t>
      </w:r>
      <w:r w:rsidR="00617D4F">
        <w:rPr>
          <w:rFonts w:ascii="Times New Roman" w:hAnsi="Times New Roman" w:cs="Times New Roman" w:hint="eastAsia"/>
        </w:rPr>
        <w:t xml:space="preserve"> </w:t>
      </w:r>
      <w:r w:rsidR="00617D4F" w:rsidRPr="004F31FC">
        <w:rPr>
          <w:rFonts w:ascii="Times New Roman" w:hAnsi="Times New Roman" w:cs="Times New Roman"/>
        </w:rPr>
        <w:t>within the training set data</w:t>
      </w:r>
      <w:r w:rsidR="00617D4F">
        <w:rPr>
          <w:rFonts w:ascii="Times New Roman" w:hAnsi="Times New Roman" w:cs="Times New Roman" w:hint="eastAsia"/>
        </w:rPr>
        <w:t xml:space="preserve"> (n=1383).</w:t>
      </w:r>
    </w:p>
    <w:p w14:paraId="4A2A12D5" w14:textId="77777777" w:rsidR="00AB3233" w:rsidRDefault="00AB3233">
      <w:pPr>
        <w:rPr>
          <w:rFonts w:ascii="Times New Roman" w:hAnsi="Times New Roman" w:cs="Times New Roman"/>
          <w:szCs w:val="21"/>
        </w:rPr>
      </w:pPr>
    </w:p>
    <w:tbl>
      <w:tblPr>
        <w:tblStyle w:val="a8"/>
        <w:tblW w:w="8500" w:type="dxa"/>
        <w:jc w:val="center"/>
        <w:tblLook w:val="04A0" w:firstRow="1" w:lastRow="0" w:firstColumn="1" w:lastColumn="0" w:noHBand="0" w:noVBand="1"/>
      </w:tblPr>
      <w:tblGrid>
        <w:gridCol w:w="2972"/>
        <w:gridCol w:w="2587"/>
        <w:gridCol w:w="2941"/>
      </w:tblGrid>
      <w:tr w:rsidR="00617D4F" w14:paraId="5EDDDDA5" w14:textId="77777777" w:rsidTr="00765E39">
        <w:trPr>
          <w:trHeight w:val="340"/>
          <w:jc w:val="center"/>
        </w:trPr>
        <w:tc>
          <w:tcPr>
            <w:tcW w:w="2972" w:type="dxa"/>
            <w:tcBorders>
              <w:left w:val="nil"/>
              <w:bottom w:val="single" w:sz="4" w:space="0" w:color="auto"/>
              <w:right w:val="nil"/>
            </w:tcBorders>
            <w:vAlign w:val="center"/>
          </w:tcPr>
          <w:p w14:paraId="12D857F6" w14:textId="77777777" w:rsidR="00617D4F" w:rsidRDefault="00617D4F" w:rsidP="00765E39">
            <w:pPr>
              <w:rPr>
                <w:rFonts w:ascii="Times New Roman" w:hAnsi="Times New Roman" w:cs="Times New Roman"/>
              </w:rPr>
            </w:pPr>
            <w:r>
              <w:rPr>
                <w:rFonts w:ascii="Times New Roman" w:hAnsi="Times New Roman" w:cs="Times New Roman" w:hint="eastAsia"/>
              </w:rPr>
              <w:t>V</w:t>
            </w:r>
            <w:r w:rsidRPr="00F4481C">
              <w:rPr>
                <w:rFonts w:ascii="Times New Roman" w:hAnsi="Times New Roman" w:cs="Times New Roman"/>
              </w:rPr>
              <w:t>ariables</w:t>
            </w:r>
          </w:p>
        </w:tc>
        <w:tc>
          <w:tcPr>
            <w:tcW w:w="2587" w:type="dxa"/>
            <w:tcBorders>
              <w:left w:val="nil"/>
              <w:bottom w:val="single" w:sz="4" w:space="0" w:color="auto"/>
              <w:right w:val="nil"/>
            </w:tcBorders>
            <w:vAlign w:val="center"/>
          </w:tcPr>
          <w:p w14:paraId="10B3380F" w14:textId="77777777" w:rsidR="00617D4F" w:rsidRDefault="00617D4F" w:rsidP="00765E39">
            <w:pPr>
              <w:jc w:val="center"/>
              <w:rPr>
                <w:rFonts w:ascii="Times New Roman" w:hAnsi="Times New Roman" w:cs="Times New Roman"/>
              </w:rPr>
            </w:pPr>
            <w:r>
              <w:rPr>
                <w:rFonts w:ascii="Times New Roman" w:hAnsi="Times New Roman" w:cs="Times New Roman" w:hint="eastAsia"/>
              </w:rPr>
              <w:t>Missing</w:t>
            </w:r>
          </w:p>
        </w:tc>
        <w:tc>
          <w:tcPr>
            <w:tcW w:w="2941" w:type="dxa"/>
            <w:tcBorders>
              <w:left w:val="nil"/>
              <w:bottom w:val="single" w:sz="4" w:space="0" w:color="auto"/>
              <w:right w:val="nil"/>
            </w:tcBorders>
            <w:vAlign w:val="center"/>
          </w:tcPr>
          <w:p w14:paraId="467A5A0F" w14:textId="77777777" w:rsidR="00617D4F" w:rsidRDefault="00617D4F" w:rsidP="00765E39">
            <w:pPr>
              <w:jc w:val="center"/>
              <w:rPr>
                <w:rFonts w:ascii="Times New Roman" w:hAnsi="Times New Roman" w:cs="Times New Roman"/>
              </w:rPr>
            </w:pPr>
            <w:r>
              <w:rPr>
                <w:rFonts w:ascii="Times New Roman" w:hAnsi="Times New Roman" w:cs="Times New Roman" w:hint="eastAsia"/>
              </w:rPr>
              <w:t>Percent missing (%)</w:t>
            </w:r>
          </w:p>
        </w:tc>
      </w:tr>
      <w:tr w:rsidR="00617D4F" w14:paraId="266034FB" w14:textId="77777777" w:rsidTr="00765E39">
        <w:trPr>
          <w:trHeight w:val="340"/>
          <w:jc w:val="center"/>
        </w:trPr>
        <w:tc>
          <w:tcPr>
            <w:tcW w:w="2972" w:type="dxa"/>
            <w:tcBorders>
              <w:left w:val="nil"/>
              <w:bottom w:val="nil"/>
              <w:right w:val="nil"/>
            </w:tcBorders>
            <w:vAlign w:val="center"/>
          </w:tcPr>
          <w:p w14:paraId="008CE7E0" w14:textId="77777777" w:rsidR="00617D4F" w:rsidRDefault="00617D4F" w:rsidP="00765E39">
            <w:pPr>
              <w:rPr>
                <w:rFonts w:ascii="Times New Roman" w:hAnsi="Times New Roman" w:cs="Times New Roman"/>
              </w:rPr>
            </w:pPr>
            <w:r>
              <w:rPr>
                <w:rFonts w:ascii="Times New Roman" w:hAnsi="Times New Roman" w:cs="Times New Roman" w:hint="eastAsia"/>
              </w:rPr>
              <w:t>Sex (male)</w:t>
            </w:r>
          </w:p>
        </w:tc>
        <w:tc>
          <w:tcPr>
            <w:tcW w:w="2587" w:type="dxa"/>
            <w:tcBorders>
              <w:left w:val="nil"/>
              <w:bottom w:val="nil"/>
              <w:right w:val="nil"/>
            </w:tcBorders>
            <w:vAlign w:val="center"/>
          </w:tcPr>
          <w:p w14:paraId="38A82330"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left w:val="nil"/>
              <w:bottom w:val="nil"/>
              <w:right w:val="nil"/>
            </w:tcBorders>
            <w:vAlign w:val="center"/>
          </w:tcPr>
          <w:p w14:paraId="255AC5BA"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24D0B20A" w14:textId="77777777" w:rsidTr="00765E39">
        <w:trPr>
          <w:trHeight w:val="340"/>
          <w:jc w:val="center"/>
        </w:trPr>
        <w:tc>
          <w:tcPr>
            <w:tcW w:w="2972" w:type="dxa"/>
            <w:tcBorders>
              <w:top w:val="nil"/>
              <w:left w:val="nil"/>
              <w:bottom w:val="nil"/>
              <w:right w:val="nil"/>
            </w:tcBorders>
            <w:vAlign w:val="center"/>
          </w:tcPr>
          <w:p w14:paraId="53DD54CD" w14:textId="77777777" w:rsidR="00617D4F" w:rsidRDefault="00617D4F" w:rsidP="00765E39">
            <w:pPr>
              <w:rPr>
                <w:rFonts w:ascii="Times New Roman" w:hAnsi="Times New Roman" w:cs="Times New Roman"/>
              </w:rPr>
            </w:pPr>
            <w:r>
              <w:rPr>
                <w:rFonts w:ascii="Times New Roman" w:hAnsi="Times New Roman" w:cs="Times New Roman" w:hint="eastAsia"/>
              </w:rPr>
              <w:t>Age (years)</w:t>
            </w:r>
          </w:p>
        </w:tc>
        <w:tc>
          <w:tcPr>
            <w:tcW w:w="2587" w:type="dxa"/>
            <w:tcBorders>
              <w:top w:val="nil"/>
              <w:left w:val="nil"/>
              <w:bottom w:val="nil"/>
              <w:right w:val="nil"/>
            </w:tcBorders>
            <w:vAlign w:val="center"/>
          </w:tcPr>
          <w:p w14:paraId="6D0B3195"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617A1DA8"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A5EFCE4" w14:textId="77777777" w:rsidTr="00765E39">
        <w:trPr>
          <w:trHeight w:val="340"/>
          <w:jc w:val="center"/>
        </w:trPr>
        <w:tc>
          <w:tcPr>
            <w:tcW w:w="2972" w:type="dxa"/>
            <w:tcBorders>
              <w:top w:val="nil"/>
              <w:left w:val="nil"/>
              <w:bottom w:val="nil"/>
              <w:right w:val="nil"/>
            </w:tcBorders>
            <w:vAlign w:val="center"/>
          </w:tcPr>
          <w:p w14:paraId="754AF4B5" w14:textId="77777777" w:rsidR="00617D4F" w:rsidRDefault="00617D4F" w:rsidP="00765E39">
            <w:pPr>
              <w:rPr>
                <w:rFonts w:ascii="Times New Roman" w:hAnsi="Times New Roman" w:cs="Times New Roman"/>
              </w:rPr>
            </w:pPr>
            <w:r w:rsidRPr="004F31FC">
              <w:rPr>
                <w:rFonts w:ascii="Times New Roman" w:hAnsi="Times New Roman" w:cs="Times New Roman"/>
              </w:rPr>
              <w:t>Length of stay(days)</w:t>
            </w:r>
          </w:p>
        </w:tc>
        <w:tc>
          <w:tcPr>
            <w:tcW w:w="2587" w:type="dxa"/>
            <w:tcBorders>
              <w:top w:val="nil"/>
              <w:left w:val="nil"/>
              <w:bottom w:val="nil"/>
              <w:right w:val="nil"/>
            </w:tcBorders>
            <w:vAlign w:val="center"/>
          </w:tcPr>
          <w:p w14:paraId="579AC41B"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67621F7D"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41FFFE76" w14:textId="77777777" w:rsidTr="00765E39">
        <w:trPr>
          <w:trHeight w:val="340"/>
          <w:jc w:val="center"/>
        </w:trPr>
        <w:tc>
          <w:tcPr>
            <w:tcW w:w="2972" w:type="dxa"/>
            <w:tcBorders>
              <w:top w:val="nil"/>
              <w:left w:val="nil"/>
              <w:bottom w:val="nil"/>
              <w:right w:val="nil"/>
            </w:tcBorders>
            <w:vAlign w:val="center"/>
          </w:tcPr>
          <w:p w14:paraId="691881AE"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Vascular risk factors</w:t>
            </w:r>
          </w:p>
        </w:tc>
        <w:tc>
          <w:tcPr>
            <w:tcW w:w="2587" w:type="dxa"/>
            <w:tcBorders>
              <w:top w:val="nil"/>
              <w:left w:val="nil"/>
              <w:bottom w:val="nil"/>
              <w:right w:val="nil"/>
            </w:tcBorders>
            <w:vAlign w:val="center"/>
          </w:tcPr>
          <w:p w14:paraId="6C33DBA8"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1C7EA801" w14:textId="77777777" w:rsidR="00617D4F" w:rsidRDefault="00617D4F" w:rsidP="00765E39">
            <w:pPr>
              <w:jc w:val="center"/>
              <w:rPr>
                <w:rFonts w:ascii="Times New Roman" w:hAnsi="Times New Roman" w:cs="Times New Roman"/>
              </w:rPr>
            </w:pPr>
          </w:p>
        </w:tc>
      </w:tr>
      <w:tr w:rsidR="00617D4F" w14:paraId="287A8F2F" w14:textId="77777777" w:rsidTr="00765E39">
        <w:trPr>
          <w:trHeight w:val="340"/>
          <w:jc w:val="center"/>
        </w:trPr>
        <w:tc>
          <w:tcPr>
            <w:tcW w:w="2972" w:type="dxa"/>
            <w:tcBorders>
              <w:top w:val="nil"/>
              <w:left w:val="nil"/>
              <w:bottom w:val="nil"/>
              <w:right w:val="nil"/>
            </w:tcBorders>
            <w:vAlign w:val="center"/>
          </w:tcPr>
          <w:p w14:paraId="14D1D561" w14:textId="77777777" w:rsidR="00617D4F" w:rsidRDefault="00617D4F" w:rsidP="00765E39">
            <w:pPr>
              <w:rPr>
                <w:rFonts w:ascii="Times New Roman" w:hAnsi="Times New Roman" w:cs="Times New Roman"/>
              </w:rPr>
            </w:pPr>
            <w:r w:rsidRPr="004F31FC">
              <w:rPr>
                <w:rFonts w:ascii="Times New Roman" w:hAnsi="Times New Roman" w:cs="Times New Roman"/>
              </w:rPr>
              <w:t>Hypertension</w:t>
            </w:r>
          </w:p>
        </w:tc>
        <w:tc>
          <w:tcPr>
            <w:tcW w:w="2587" w:type="dxa"/>
            <w:tcBorders>
              <w:top w:val="nil"/>
              <w:left w:val="nil"/>
              <w:bottom w:val="nil"/>
              <w:right w:val="nil"/>
            </w:tcBorders>
            <w:vAlign w:val="center"/>
          </w:tcPr>
          <w:p w14:paraId="50F39BEA"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2CB14A42"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DE326E0" w14:textId="77777777" w:rsidTr="00765E39">
        <w:trPr>
          <w:trHeight w:val="340"/>
          <w:jc w:val="center"/>
        </w:trPr>
        <w:tc>
          <w:tcPr>
            <w:tcW w:w="2972" w:type="dxa"/>
            <w:tcBorders>
              <w:top w:val="nil"/>
              <w:left w:val="nil"/>
              <w:bottom w:val="nil"/>
              <w:right w:val="nil"/>
            </w:tcBorders>
            <w:vAlign w:val="center"/>
          </w:tcPr>
          <w:p w14:paraId="00D3C350" w14:textId="77777777" w:rsidR="00617D4F" w:rsidRDefault="00617D4F" w:rsidP="00765E39">
            <w:pPr>
              <w:rPr>
                <w:rFonts w:ascii="Times New Roman" w:hAnsi="Times New Roman" w:cs="Times New Roman"/>
              </w:rPr>
            </w:pPr>
            <w:r w:rsidRPr="004F31FC">
              <w:rPr>
                <w:rFonts w:ascii="Times New Roman" w:hAnsi="Times New Roman" w:cs="Times New Roman"/>
              </w:rPr>
              <w:t>Diabetes</w:t>
            </w:r>
          </w:p>
        </w:tc>
        <w:tc>
          <w:tcPr>
            <w:tcW w:w="2587" w:type="dxa"/>
            <w:tcBorders>
              <w:top w:val="nil"/>
              <w:left w:val="nil"/>
              <w:bottom w:val="nil"/>
              <w:right w:val="nil"/>
            </w:tcBorders>
            <w:vAlign w:val="center"/>
          </w:tcPr>
          <w:p w14:paraId="56F8813E"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168315A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0E3C0F35" w14:textId="77777777" w:rsidTr="00765E39">
        <w:trPr>
          <w:trHeight w:val="340"/>
          <w:jc w:val="center"/>
        </w:trPr>
        <w:tc>
          <w:tcPr>
            <w:tcW w:w="2972" w:type="dxa"/>
            <w:tcBorders>
              <w:top w:val="nil"/>
              <w:left w:val="nil"/>
              <w:bottom w:val="nil"/>
              <w:right w:val="nil"/>
            </w:tcBorders>
            <w:vAlign w:val="center"/>
          </w:tcPr>
          <w:p w14:paraId="4E572C7A" w14:textId="77777777" w:rsidR="00617D4F" w:rsidRDefault="00617D4F" w:rsidP="00765E39">
            <w:pPr>
              <w:rPr>
                <w:rFonts w:ascii="Times New Roman" w:hAnsi="Times New Roman" w:cs="Times New Roman"/>
              </w:rPr>
            </w:pPr>
            <w:r w:rsidRPr="004F31FC">
              <w:rPr>
                <w:rFonts w:ascii="Times New Roman" w:hAnsi="Times New Roman" w:cs="Times New Roman"/>
              </w:rPr>
              <w:t>Hyperlipidemia</w:t>
            </w:r>
          </w:p>
        </w:tc>
        <w:tc>
          <w:tcPr>
            <w:tcW w:w="2587" w:type="dxa"/>
            <w:tcBorders>
              <w:top w:val="nil"/>
              <w:left w:val="nil"/>
              <w:bottom w:val="nil"/>
              <w:right w:val="nil"/>
            </w:tcBorders>
            <w:vAlign w:val="center"/>
          </w:tcPr>
          <w:p w14:paraId="01521AA4"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45D4C2A5"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C72F204" w14:textId="77777777" w:rsidTr="00765E39">
        <w:trPr>
          <w:trHeight w:val="340"/>
          <w:jc w:val="center"/>
        </w:trPr>
        <w:tc>
          <w:tcPr>
            <w:tcW w:w="2972" w:type="dxa"/>
            <w:tcBorders>
              <w:top w:val="nil"/>
              <w:left w:val="nil"/>
              <w:bottom w:val="nil"/>
              <w:right w:val="nil"/>
            </w:tcBorders>
            <w:vAlign w:val="center"/>
          </w:tcPr>
          <w:p w14:paraId="31202C56" w14:textId="77777777" w:rsidR="00617D4F" w:rsidRDefault="00617D4F" w:rsidP="00765E39">
            <w:pPr>
              <w:rPr>
                <w:rFonts w:ascii="Times New Roman" w:hAnsi="Times New Roman" w:cs="Times New Roman"/>
              </w:rPr>
            </w:pPr>
            <w:r w:rsidRPr="004F31FC">
              <w:rPr>
                <w:rFonts w:ascii="Times New Roman" w:hAnsi="Times New Roman" w:cs="Times New Roman"/>
              </w:rPr>
              <w:t>Atrial fibrillation</w:t>
            </w:r>
          </w:p>
        </w:tc>
        <w:tc>
          <w:tcPr>
            <w:tcW w:w="2587" w:type="dxa"/>
            <w:tcBorders>
              <w:top w:val="nil"/>
              <w:left w:val="nil"/>
              <w:bottom w:val="nil"/>
              <w:right w:val="nil"/>
            </w:tcBorders>
            <w:vAlign w:val="center"/>
          </w:tcPr>
          <w:p w14:paraId="3A51AF0B"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6AB4FDA1"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B3B969A" w14:textId="77777777" w:rsidTr="00765E39">
        <w:trPr>
          <w:trHeight w:val="340"/>
          <w:jc w:val="center"/>
        </w:trPr>
        <w:tc>
          <w:tcPr>
            <w:tcW w:w="2972" w:type="dxa"/>
            <w:tcBorders>
              <w:top w:val="nil"/>
              <w:left w:val="nil"/>
              <w:bottom w:val="nil"/>
              <w:right w:val="nil"/>
            </w:tcBorders>
            <w:vAlign w:val="center"/>
          </w:tcPr>
          <w:p w14:paraId="20BB45D8" w14:textId="77777777" w:rsidR="00617D4F" w:rsidRDefault="00617D4F" w:rsidP="00765E39">
            <w:pPr>
              <w:rPr>
                <w:rFonts w:ascii="Times New Roman" w:hAnsi="Times New Roman" w:cs="Times New Roman"/>
              </w:rPr>
            </w:pPr>
            <w:r w:rsidRPr="004F31FC">
              <w:rPr>
                <w:rFonts w:ascii="Times New Roman" w:hAnsi="Times New Roman" w:cs="Times New Roman"/>
              </w:rPr>
              <w:t>Coronary heart disease</w:t>
            </w:r>
          </w:p>
        </w:tc>
        <w:tc>
          <w:tcPr>
            <w:tcW w:w="2587" w:type="dxa"/>
            <w:tcBorders>
              <w:top w:val="nil"/>
              <w:left w:val="nil"/>
              <w:bottom w:val="nil"/>
              <w:right w:val="nil"/>
            </w:tcBorders>
            <w:vAlign w:val="center"/>
          </w:tcPr>
          <w:p w14:paraId="4B732066"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1AAEB3F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D716C7F" w14:textId="77777777" w:rsidTr="00765E39">
        <w:trPr>
          <w:trHeight w:val="340"/>
          <w:jc w:val="center"/>
        </w:trPr>
        <w:tc>
          <w:tcPr>
            <w:tcW w:w="2972" w:type="dxa"/>
            <w:tcBorders>
              <w:top w:val="nil"/>
              <w:left w:val="nil"/>
              <w:bottom w:val="nil"/>
              <w:right w:val="nil"/>
            </w:tcBorders>
            <w:vAlign w:val="center"/>
          </w:tcPr>
          <w:p w14:paraId="780D536E" w14:textId="77777777" w:rsidR="00617D4F" w:rsidRDefault="00617D4F" w:rsidP="00765E39">
            <w:pPr>
              <w:rPr>
                <w:rFonts w:ascii="Times New Roman" w:hAnsi="Times New Roman" w:cs="Times New Roman"/>
              </w:rPr>
            </w:pPr>
            <w:r w:rsidRPr="004F31FC">
              <w:rPr>
                <w:rFonts w:ascii="Times New Roman" w:hAnsi="Times New Roman" w:cs="Times New Roman"/>
              </w:rPr>
              <w:t>Cancer</w:t>
            </w:r>
          </w:p>
        </w:tc>
        <w:tc>
          <w:tcPr>
            <w:tcW w:w="2587" w:type="dxa"/>
            <w:tcBorders>
              <w:top w:val="nil"/>
              <w:left w:val="nil"/>
              <w:bottom w:val="nil"/>
              <w:right w:val="nil"/>
            </w:tcBorders>
            <w:vAlign w:val="center"/>
          </w:tcPr>
          <w:p w14:paraId="324699B9"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5984244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6A4CC6CA" w14:textId="77777777" w:rsidTr="00765E39">
        <w:trPr>
          <w:trHeight w:val="340"/>
          <w:jc w:val="center"/>
        </w:trPr>
        <w:tc>
          <w:tcPr>
            <w:tcW w:w="2972" w:type="dxa"/>
            <w:tcBorders>
              <w:top w:val="nil"/>
              <w:left w:val="nil"/>
              <w:bottom w:val="nil"/>
              <w:right w:val="nil"/>
            </w:tcBorders>
            <w:vAlign w:val="center"/>
          </w:tcPr>
          <w:p w14:paraId="435C2BC3" w14:textId="77777777" w:rsidR="00617D4F" w:rsidRDefault="00617D4F" w:rsidP="00765E39">
            <w:pPr>
              <w:rPr>
                <w:rFonts w:ascii="Times New Roman" w:hAnsi="Times New Roman" w:cs="Times New Roman"/>
              </w:rPr>
            </w:pPr>
            <w:r w:rsidRPr="004F31FC">
              <w:rPr>
                <w:rFonts w:ascii="Times New Roman" w:hAnsi="Times New Roman" w:cs="Times New Roman"/>
              </w:rPr>
              <w:t>History of ischemic stroke</w:t>
            </w:r>
          </w:p>
        </w:tc>
        <w:tc>
          <w:tcPr>
            <w:tcW w:w="2587" w:type="dxa"/>
            <w:tcBorders>
              <w:top w:val="nil"/>
              <w:left w:val="nil"/>
              <w:bottom w:val="nil"/>
              <w:right w:val="nil"/>
            </w:tcBorders>
            <w:vAlign w:val="center"/>
          </w:tcPr>
          <w:p w14:paraId="4207B9B2"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3D6BC40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480312C4" w14:textId="77777777" w:rsidTr="00765E39">
        <w:trPr>
          <w:trHeight w:val="340"/>
          <w:jc w:val="center"/>
        </w:trPr>
        <w:tc>
          <w:tcPr>
            <w:tcW w:w="2972" w:type="dxa"/>
            <w:tcBorders>
              <w:top w:val="nil"/>
              <w:left w:val="nil"/>
              <w:bottom w:val="nil"/>
              <w:right w:val="nil"/>
            </w:tcBorders>
            <w:vAlign w:val="center"/>
          </w:tcPr>
          <w:p w14:paraId="1E7329B2" w14:textId="77777777" w:rsidR="00617D4F" w:rsidRDefault="00617D4F" w:rsidP="00765E39">
            <w:pPr>
              <w:rPr>
                <w:rFonts w:ascii="Times New Roman" w:hAnsi="Times New Roman" w:cs="Times New Roman"/>
              </w:rPr>
            </w:pPr>
            <w:r w:rsidRPr="004F31FC">
              <w:rPr>
                <w:rFonts w:ascii="Times New Roman" w:hAnsi="Times New Roman" w:cs="Times New Roman"/>
              </w:rPr>
              <w:t>Smoking</w:t>
            </w:r>
          </w:p>
        </w:tc>
        <w:tc>
          <w:tcPr>
            <w:tcW w:w="2587" w:type="dxa"/>
            <w:tcBorders>
              <w:top w:val="nil"/>
              <w:left w:val="nil"/>
              <w:bottom w:val="nil"/>
              <w:right w:val="nil"/>
            </w:tcBorders>
            <w:vAlign w:val="center"/>
          </w:tcPr>
          <w:p w14:paraId="4313643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59F93214"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033988F1" w14:textId="77777777" w:rsidTr="00765E39">
        <w:trPr>
          <w:trHeight w:val="340"/>
          <w:jc w:val="center"/>
        </w:trPr>
        <w:tc>
          <w:tcPr>
            <w:tcW w:w="2972" w:type="dxa"/>
            <w:tcBorders>
              <w:top w:val="nil"/>
              <w:left w:val="nil"/>
              <w:bottom w:val="nil"/>
              <w:right w:val="nil"/>
            </w:tcBorders>
            <w:vAlign w:val="center"/>
          </w:tcPr>
          <w:p w14:paraId="38F3B974" w14:textId="77777777" w:rsidR="00617D4F" w:rsidRDefault="00617D4F" w:rsidP="00765E39">
            <w:pPr>
              <w:rPr>
                <w:rFonts w:ascii="Times New Roman" w:hAnsi="Times New Roman" w:cs="Times New Roman"/>
              </w:rPr>
            </w:pPr>
            <w:r w:rsidRPr="004F31FC">
              <w:rPr>
                <w:rFonts w:ascii="Times New Roman" w:hAnsi="Times New Roman" w:cs="Times New Roman"/>
              </w:rPr>
              <w:t>Alcohol-drinking</w:t>
            </w:r>
          </w:p>
        </w:tc>
        <w:tc>
          <w:tcPr>
            <w:tcW w:w="2587" w:type="dxa"/>
            <w:tcBorders>
              <w:top w:val="nil"/>
              <w:left w:val="nil"/>
              <w:bottom w:val="nil"/>
              <w:right w:val="nil"/>
            </w:tcBorders>
            <w:vAlign w:val="center"/>
          </w:tcPr>
          <w:p w14:paraId="791E5F38"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1D37DD82"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09DC6BD2" w14:textId="77777777" w:rsidTr="00765E39">
        <w:trPr>
          <w:trHeight w:val="340"/>
          <w:jc w:val="center"/>
        </w:trPr>
        <w:tc>
          <w:tcPr>
            <w:tcW w:w="2972" w:type="dxa"/>
            <w:tcBorders>
              <w:top w:val="nil"/>
              <w:left w:val="nil"/>
              <w:bottom w:val="nil"/>
              <w:right w:val="nil"/>
            </w:tcBorders>
            <w:vAlign w:val="center"/>
          </w:tcPr>
          <w:p w14:paraId="51472851"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Vital signs</w:t>
            </w:r>
          </w:p>
        </w:tc>
        <w:tc>
          <w:tcPr>
            <w:tcW w:w="2587" w:type="dxa"/>
            <w:tcBorders>
              <w:top w:val="nil"/>
              <w:left w:val="nil"/>
              <w:bottom w:val="nil"/>
              <w:right w:val="nil"/>
            </w:tcBorders>
            <w:vAlign w:val="center"/>
          </w:tcPr>
          <w:p w14:paraId="31E2900F"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5BBD57C1" w14:textId="77777777" w:rsidR="00617D4F" w:rsidRDefault="00617D4F" w:rsidP="00765E39">
            <w:pPr>
              <w:jc w:val="center"/>
              <w:rPr>
                <w:rFonts w:ascii="Times New Roman" w:hAnsi="Times New Roman" w:cs="Times New Roman"/>
              </w:rPr>
            </w:pPr>
          </w:p>
        </w:tc>
      </w:tr>
      <w:tr w:rsidR="00617D4F" w14:paraId="11DB9E69" w14:textId="77777777" w:rsidTr="00765E39">
        <w:trPr>
          <w:trHeight w:val="340"/>
          <w:jc w:val="center"/>
        </w:trPr>
        <w:tc>
          <w:tcPr>
            <w:tcW w:w="2972" w:type="dxa"/>
            <w:tcBorders>
              <w:top w:val="nil"/>
              <w:left w:val="nil"/>
              <w:bottom w:val="nil"/>
              <w:right w:val="nil"/>
            </w:tcBorders>
            <w:vAlign w:val="center"/>
          </w:tcPr>
          <w:p w14:paraId="68210F8F" w14:textId="77777777" w:rsidR="00617D4F" w:rsidRDefault="00617D4F" w:rsidP="00765E39">
            <w:pPr>
              <w:rPr>
                <w:rFonts w:ascii="Times New Roman" w:hAnsi="Times New Roman" w:cs="Times New Roman"/>
              </w:rPr>
            </w:pPr>
            <w:r>
              <w:rPr>
                <w:rFonts w:ascii="Times New Roman" w:hAnsi="Times New Roman" w:cs="Times New Roman" w:hint="eastAsia"/>
              </w:rPr>
              <w:t>SBP</w:t>
            </w:r>
          </w:p>
        </w:tc>
        <w:tc>
          <w:tcPr>
            <w:tcW w:w="2587" w:type="dxa"/>
            <w:tcBorders>
              <w:top w:val="nil"/>
              <w:left w:val="nil"/>
              <w:bottom w:val="nil"/>
              <w:right w:val="nil"/>
            </w:tcBorders>
            <w:vAlign w:val="center"/>
          </w:tcPr>
          <w:p w14:paraId="575ECA99"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6A8F2DC4"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20E3C691" w14:textId="77777777" w:rsidTr="00765E39">
        <w:trPr>
          <w:trHeight w:val="340"/>
          <w:jc w:val="center"/>
        </w:trPr>
        <w:tc>
          <w:tcPr>
            <w:tcW w:w="2972" w:type="dxa"/>
            <w:tcBorders>
              <w:top w:val="nil"/>
              <w:left w:val="nil"/>
              <w:bottom w:val="nil"/>
              <w:right w:val="nil"/>
            </w:tcBorders>
            <w:vAlign w:val="center"/>
          </w:tcPr>
          <w:p w14:paraId="3158CC55" w14:textId="77777777" w:rsidR="00617D4F" w:rsidRDefault="00617D4F" w:rsidP="00765E39">
            <w:pPr>
              <w:rPr>
                <w:rFonts w:ascii="Times New Roman" w:hAnsi="Times New Roman" w:cs="Times New Roman"/>
              </w:rPr>
            </w:pPr>
            <w:r>
              <w:rPr>
                <w:rFonts w:ascii="Times New Roman" w:hAnsi="Times New Roman" w:cs="Times New Roman" w:hint="eastAsia"/>
              </w:rPr>
              <w:t>DBP</w:t>
            </w:r>
          </w:p>
        </w:tc>
        <w:tc>
          <w:tcPr>
            <w:tcW w:w="2587" w:type="dxa"/>
            <w:tcBorders>
              <w:top w:val="nil"/>
              <w:left w:val="nil"/>
              <w:bottom w:val="nil"/>
              <w:right w:val="nil"/>
            </w:tcBorders>
            <w:vAlign w:val="center"/>
          </w:tcPr>
          <w:p w14:paraId="36A39679"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3CD05F46"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3B0E01FC" w14:textId="77777777" w:rsidTr="00765E39">
        <w:trPr>
          <w:trHeight w:val="340"/>
          <w:jc w:val="center"/>
        </w:trPr>
        <w:tc>
          <w:tcPr>
            <w:tcW w:w="2972" w:type="dxa"/>
            <w:tcBorders>
              <w:top w:val="nil"/>
              <w:left w:val="nil"/>
              <w:bottom w:val="nil"/>
              <w:right w:val="nil"/>
            </w:tcBorders>
            <w:vAlign w:val="center"/>
          </w:tcPr>
          <w:p w14:paraId="5D455CC0"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NIHSS at admission</w:t>
            </w:r>
          </w:p>
        </w:tc>
        <w:tc>
          <w:tcPr>
            <w:tcW w:w="2587" w:type="dxa"/>
            <w:tcBorders>
              <w:top w:val="nil"/>
              <w:left w:val="nil"/>
              <w:bottom w:val="nil"/>
              <w:right w:val="nil"/>
            </w:tcBorders>
            <w:vAlign w:val="center"/>
          </w:tcPr>
          <w:p w14:paraId="490414CE" w14:textId="6F9B4599" w:rsidR="00617D4F" w:rsidRDefault="00617D4F"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3C9F019F" w14:textId="0B00D9A1" w:rsidR="00617D4F" w:rsidRDefault="00617D4F" w:rsidP="00765E39">
            <w:pPr>
              <w:jc w:val="center"/>
              <w:rPr>
                <w:rFonts w:ascii="Times New Roman" w:hAnsi="Times New Roman" w:cs="Times New Roman"/>
              </w:rPr>
            </w:pPr>
            <w:r>
              <w:rPr>
                <w:rFonts w:ascii="Times New Roman" w:hAnsi="Times New Roman" w:cs="Times New Roman" w:hint="eastAsia"/>
              </w:rPr>
              <w:t>0.4</w:t>
            </w:r>
          </w:p>
        </w:tc>
      </w:tr>
      <w:tr w:rsidR="00617D4F" w14:paraId="130E2D11" w14:textId="77777777" w:rsidTr="00765E39">
        <w:trPr>
          <w:trHeight w:val="340"/>
          <w:jc w:val="center"/>
        </w:trPr>
        <w:tc>
          <w:tcPr>
            <w:tcW w:w="2972" w:type="dxa"/>
            <w:tcBorders>
              <w:top w:val="nil"/>
              <w:left w:val="nil"/>
              <w:bottom w:val="nil"/>
              <w:right w:val="nil"/>
            </w:tcBorders>
            <w:vAlign w:val="center"/>
          </w:tcPr>
          <w:p w14:paraId="236EF67E"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Stroke cause</w:t>
            </w:r>
          </w:p>
        </w:tc>
        <w:tc>
          <w:tcPr>
            <w:tcW w:w="2587" w:type="dxa"/>
            <w:tcBorders>
              <w:top w:val="nil"/>
              <w:left w:val="nil"/>
              <w:bottom w:val="nil"/>
              <w:right w:val="nil"/>
            </w:tcBorders>
            <w:vAlign w:val="center"/>
          </w:tcPr>
          <w:p w14:paraId="72F3005C"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6F61B94A" w14:textId="77777777" w:rsidR="00617D4F" w:rsidRDefault="00617D4F" w:rsidP="00765E39">
            <w:pPr>
              <w:jc w:val="center"/>
              <w:rPr>
                <w:rFonts w:ascii="Times New Roman" w:hAnsi="Times New Roman" w:cs="Times New Roman"/>
              </w:rPr>
            </w:pPr>
          </w:p>
        </w:tc>
      </w:tr>
      <w:tr w:rsidR="00617D4F" w14:paraId="588D4C19" w14:textId="77777777" w:rsidTr="00765E39">
        <w:trPr>
          <w:trHeight w:val="340"/>
          <w:jc w:val="center"/>
        </w:trPr>
        <w:tc>
          <w:tcPr>
            <w:tcW w:w="2972" w:type="dxa"/>
            <w:tcBorders>
              <w:top w:val="nil"/>
              <w:left w:val="nil"/>
              <w:bottom w:val="nil"/>
              <w:right w:val="nil"/>
            </w:tcBorders>
            <w:vAlign w:val="center"/>
          </w:tcPr>
          <w:p w14:paraId="21E3AF48" w14:textId="77777777" w:rsidR="00617D4F" w:rsidRDefault="00617D4F" w:rsidP="00765E39">
            <w:pPr>
              <w:rPr>
                <w:rFonts w:ascii="Times New Roman" w:hAnsi="Times New Roman" w:cs="Times New Roman"/>
              </w:rPr>
            </w:pPr>
            <w:r w:rsidRPr="004F31FC">
              <w:rPr>
                <w:rFonts w:ascii="Times New Roman" w:hAnsi="Times New Roman" w:cs="Times New Roman"/>
              </w:rPr>
              <w:t>Large-artery atherosclerosis</w:t>
            </w:r>
          </w:p>
        </w:tc>
        <w:tc>
          <w:tcPr>
            <w:tcW w:w="2587" w:type="dxa"/>
            <w:tcBorders>
              <w:top w:val="nil"/>
              <w:left w:val="nil"/>
              <w:bottom w:val="nil"/>
              <w:right w:val="nil"/>
            </w:tcBorders>
            <w:vAlign w:val="center"/>
          </w:tcPr>
          <w:p w14:paraId="36C82949" w14:textId="16956E6D" w:rsidR="00617D4F" w:rsidRDefault="007D1DE9"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37E49DFA" w14:textId="73A70D82"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7CB53AF4" w14:textId="77777777" w:rsidTr="00765E39">
        <w:trPr>
          <w:trHeight w:val="340"/>
          <w:jc w:val="center"/>
        </w:trPr>
        <w:tc>
          <w:tcPr>
            <w:tcW w:w="2972" w:type="dxa"/>
            <w:tcBorders>
              <w:top w:val="nil"/>
              <w:left w:val="nil"/>
              <w:bottom w:val="nil"/>
              <w:right w:val="nil"/>
            </w:tcBorders>
            <w:vAlign w:val="center"/>
          </w:tcPr>
          <w:p w14:paraId="3FAD317A" w14:textId="77777777" w:rsidR="00617D4F" w:rsidRDefault="00617D4F" w:rsidP="00765E39">
            <w:pPr>
              <w:rPr>
                <w:rFonts w:ascii="Times New Roman" w:hAnsi="Times New Roman" w:cs="Times New Roman"/>
              </w:rPr>
            </w:pPr>
            <w:proofErr w:type="spellStart"/>
            <w:r w:rsidRPr="004F31FC">
              <w:rPr>
                <w:rFonts w:ascii="Times New Roman" w:hAnsi="Times New Roman" w:cs="Times New Roman"/>
              </w:rPr>
              <w:t>Cardioembolism</w:t>
            </w:r>
            <w:proofErr w:type="spellEnd"/>
          </w:p>
        </w:tc>
        <w:tc>
          <w:tcPr>
            <w:tcW w:w="2587" w:type="dxa"/>
            <w:tcBorders>
              <w:top w:val="nil"/>
              <w:left w:val="nil"/>
              <w:bottom w:val="nil"/>
              <w:right w:val="nil"/>
            </w:tcBorders>
            <w:vAlign w:val="center"/>
          </w:tcPr>
          <w:p w14:paraId="724FD95A" w14:textId="3D452E81" w:rsidR="00617D4F" w:rsidRDefault="007D1DE9"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7C524F32" w14:textId="4519CFA6"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43DCD7C4" w14:textId="77777777" w:rsidTr="00765E39">
        <w:trPr>
          <w:trHeight w:val="340"/>
          <w:jc w:val="center"/>
        </w:trPr>
        <w:tc>
          <w:tcPr>
            <w:tcW w:w="2972" w:type="dxa"/>
            <w:tcBorders>
              <w:top w:val="nil"/>
              <w:left w:val="nil"/>
              <w:bottom w:val="nil"/>
              <w:right w:val="nil"/>
            </w:tcBorders>
            <w:vAlign w:val="center"/>
          </w:tcPr>
          <w:p w14:paraId="4FA3A457" w14:textId="77777777" w:rsidR="00617D4F" w:rsidRDefault="00617D4F" w:rsidP="00765E39">
            <w:pPr>
              <w:rPr>
                <w:rFonts w:ascii="Times New Roman" w:hAnsi="Times New Roman" w:cs="Times New Roman"/>
              </w:rPr>
            </w:pPr>
            <w:r w:rsidRPr="004F31FC">
              <w:rPr>
                <w:rFonts w:ascii="Times New Roman" w:hAnsi="Times New Roman" w:cs="Times New Roman"/>
              </w:rPr>
              <w:lastRenderedPageBreak/>
              <w:t>Small-vessel occlusion</w:t>
            </w:r>
          </w:p>
        </w:tc>
        <w:tc>
          <w:tcPr>
            <w:tcW w:w="2587" w:type="dxa"/>
            <w:tcBorders>
              <w:top w:val="nil"/>
              <w:left w:val="nil"/>
              <w:bottom w:val="nil"/>
              <w:right w:val="nil"/>
            </w:tcBorders>
            <w:vAlign w:val="center"/>
          </w:tcPr>
          <w:p w14:paraId="53E487A1" w14:textId="178EF25A" w:rsidR="00617D4F" w:rsidRDefault="007D1DE9"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01340628" w14:textId="556EF204"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2600BD17" w14:textId="77777777" w:rsidTr="00765E39">
        <w:trPr>
          <w:trHeight w:val="340"/>
          <w:jc w:val="center"/>
        </w:trPr>
        <w:tc>
          <w:tcPr>
            <w:tcW w:w="2972" w:type="dxa"/>
            <w:tcBorders>
              <w:top w:val="nil"/>
              <w:left w:val="nil"/>
              <w:bottom w:val="nil"/>
              <w:right w:val="nil"/>
            </w:tcBorders>
            <w:vAlign w:val="center"/>
          </w:tcPr>
          <w:p w14:paraId="0A4E4CA1" w14:textId="77777777" w:rsidR="00617D4F" w:rsidRDefault="00617D4F" w:rsidP="00765E39">
            <w:pPr>
              <w:rPr>
                <w:rFonts w:ascii="Times New Roman" w:hAnsi="Times New Roman" w:cs="Times New Roman"/>
              </w:rPr>
            </w:pPr>
            <w:r w:rsidRPr="004F31FC">
              <w:rPr>
                <w:rFonts w:ascii="Times New Roman" w:hAnsi="Times New Roman" w:cs="Times New Roman"/>
              </w:rPr>
              <w:t>Other determined cause</w:t>
            </w:r>
          </w:p>
        </w:tc>
        <w:tc>
          <w:tcPr>
            <w:tcW w:w="2587" w:type="dxa"/>
            <w:tcBorders>
              <w:top w:val="nil"/>
              <w:left w:val="nil"/>
              <w:bottom w:val="nil"/>
              <w:right w:val="nil"/>
            </w:tcBorders>
            <w:vAlign w:val="center"/>
          </w:tcPr>
          <w:p w14:paraId="78DE73EF" w14:textId="3F5EA825" w:rsidR="00617D4F" w:rsidRDefault="007D1DE9" w:rsidP="007D1DE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0912818D" w14:textId="193D308E"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35C446EC" w14:textId="77777777" w:rsidTr="00765E39">
        <w:trPr>
          <w:trHeight w:val="340"/>
          <w:jc w:val="center"/>
        </w:trPr>
        <w:tc>
          <w:tcPr>
            <w:tcW w:w="2972" w:type="dxa"/>
            <w:tcBorders>
              <w:top w:val="nil"/>
              <w:left w:val="nil"/>
              <w:bottom w:val="nil"/>
              <w:right w:val="nil"/>
            </w:tcBorders>
            <w:vAlign w:val="center"/>
          </w:tcPr>
          <w:p w14:paraId="0562DE0C" w14:textId="77777777" w:rsidR="00617D4F" w:rsidRDefault="00617D4F" w:rsidP="00765E39">
            <w:pPr>
              <w:rPr>
                <w:rFonts w:ascii="Times New Roman" w:hAnsi="Times New Roman" w:cs="Times New Roman"/>
              </w:rPr>
            </w:pPr>
            <w:r w:rsidRPr="004F31FC">
              <w:rPr>
                <w:rFonts w:ascii="Times New Roman" w:hAnsi="Times New Roman" w:cs="Times New Roman"/>
              </w:rPr>
              <w:t>Undetermined cause</w:t>
            </w:r>
          </w:p>
        </w:tc>
        <w:tc>
          <w:tcPr>
            <w:tcW w:w="2587" w:type="dxa"/>
            <w:tcBorders>
              <w:top w:val="nil"/>
              <w:left w:val="nil"/>
              <w:bottom w:val="nil"/>
              <w:right w:val="nil"/>
            </w:tcBorders>
            <w:vAlign w:val="center"/>
          </w:tcPr>
          <w:p w14:paraId="3CED18CC" w14:textId="641EB805" w:rsidR="00617D4F" w:rsidRDefault="007D1DE9" w:rsidP="00765E39">
            <w:pPr>
              <w:jc w:val="center"/>
              <w:rPr>
                <w:rFonts w:ascii="Times New Roman" w:hAnsi="Times New Roman" w:cs="Times New Roman"/>
              </w:rPr>
            </w:pPr>
            <w:r>
              <w:rPr>
                <w:rFonts w:ascii="Times New Roman" w:hAnsi="Times New Roman" w:cs="Times New Roman" w:hint="eastAsia"/>
              </w:rPr>
              <w:t>5</w:t>
            </w:r>
          </w:p>
        </w:tc>
        <w:tc>
          <w:tcPr>
            <w:tcW w:w="2941" w:type="dxa"/>
            <w:tcBorders>
              <w:top w:val="nil"/>
              <w:left w:val="nil"/>
              <w:bottom w:val="nil"/>
              <w:right w:val="nil"/>
            </w:tcBorders>
            <w:vAlign w:val="center"/>
          </w:tcPr>
          <w:p w14:paraId="6EDD2AEA" w14:textId="48B40B85" w:rsidR="00617D4F" w:rsidRDefault="007D1DE9" w:rsidP="00765E39">
            <w:pPr>
              <w:jc w:val="center"/>
              <w:rPr>
                <w:rFonts w:ascii="Times New Roman" w:hAnsi="Times New Roman" w:cs="Times New Roman"/>
              </w:rPr>
            </w:pPr>
            <w:r>
              <w:rPr>
                <w:rFonts w:ascii="Times New Roman" w:hAnsi="Times New Roman" w:cs="Times New Roman" w:hint="eastAsia"/>
              </w:rPr>
              <w:t>0.4</w:t>
            </w:r>
          </w:p>
        </w:tc>
      </w:tr>
      <w:tr w:rsidR="00617D4F" w14:paraId="59194F8C" w14:textId="77777777" w:rsidTr="00765E39">
        <w:trPr>
          <w:trHeight w:val="340"/>
          <w:jc w:val="center"/>
        </w:trPr>
        <w:tc>
          <w:tcPr>
            <w:tcW w:w="2972" w:type="dxa"/>
            <w:tcBorders>
              <w:top w:val="nil"/>
              <w:left w:val="nil"/>
              <w:bottom w:val="nil"/>
              <w:right w:val="nil"/>
            </w:tcBorders>
            <w:vAlign w:val="center"/>
          </w:tcPr>
          <w:p w14:paraId="45E1A593"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Laboratory variables</w:t>
            </w:r>
          </w:p>
        </w:tc>
        <w:tc>
          <w:tcPr>
            <w:tcW w:w="2587" w:type="dxa"/>
            <w:tcBorders>
              <w:top w:val="nil"/>
              <w:left w:val="nil"/>
              <w:bottom w:val="nil"/>
              <w:right w:val="nil"/>
            </w:tcBorders>
            <w:vAlign w:val="center"/>
          </w:tcPr>
          <w:p w14:paraId="7C99CA12"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32EA144B" w14:textId="77777777" w:rsidR="00617D4F" w:rsidRDefault="00617D4F" w:rsidP="00765E39">
            <w:pPr>
              <w:jc w:val="center"/>
              <w:rPr>
                <w:rFonts w:ascii="Times New Roman" w:hAnsi="Times New Roman" w:cs="Times New Roman"/>
              </w:rPr>
            </w:pPr>
          </w:p>
        </w:tc>
      </w:tr>
      <w:tr w:rsidR="00617D4F" w14:paraId="12ABF6D6" w14:textId="77777777" w:rsidTr="00765E39">
        <w:trPr>
          <w:trHeight w:val="340"/>
          <w:jc w:val="center"/>
        </w:trPr>
        <w:tc>
          <w:tcPr>
            <w:tcW w:w="2972" w:type="dxa"/>
            <w:tcBorders>
              <w:top w:val="nil"/>
              <w:left w:val="nil"/>
              <w:bottom w:val="nil"/>
              <w:right w:val="nil"/>
            </w:tcBorders>
            <w:vAlign w:val="center"/>
          </w:tcPr>
          <w:p w14:paraId="3B0D8095" w14:textId="77777777" w:rsidR="00617D4F" w:rsidRDefault="00617D4F" w:rsidP="00765E39">
            <w:pPr>
              <w:rPr>
                <w:rFonts w:ascii="Times New Roman" w:hAnsi="Times New Roman" w:cs="Times New Roman"/>
              </w:rPr>
            </w:pPr>
            <w:r w:rsidRPr="004F31FC">
              <w:rPr>
                <w:rFonts w:ascii="Times New Roman" w:hAnsi="Times New Roman" w:cs="Times New Roman"/>
              </w:rPr>
              <w:t>Fasting blood glucose</w:t>
            </w:r>
          </w:p>
        </w:tc>
        <w:tc>
          <w:tcPr>
            <w:tcW w:w="2587" w:type="dxa"/>
            <w:tcBorders>
              <w:top w:val="nil"/>
              <w:left w:val="nil"/>
              <w:bottom w:val="nil"/>
              <w:right w:val="nil"/>
            </w:tcBorders>
            <w:vAlign w:val="center"/>
          </w:tcPr>
          <w:p w14:paraId="100A9BFD" w14:textId="74C6BE48" w:rsidR="00617D4F" w:rsidRDefault="00617D4F" w:rsidP="00765E39">
            <w:pPr>
              <w:jc w:val="center"/>
              <w:rPr>
                <w:rFonts w:ascii="Times New Roman" w:hAnsi="Times New Roman" w:cs="Times New Roman"/>
              </w:rPr>
            </w:pPr>
            <w:r>
              <w:rPr>
                <w:rFonts w:ascii="Times New Roman" w:hAnsi="Times New Roman" w:cs="Times New Roman" w:hint="eastAsia"/>
              </w:rPr>
              <w:t>7</w:t>
            </w:r>
          </w:p>
        </w:tc>
        <w:tc>
          <w:tcPr>
            <w:tcW w:w="2941" w:type="dxa"/>
            <w:tcBorders>
              <w:top w:val="nil"/>
              <w:left w:val="nil"/>
              <w:bottom w:val="nil"/>
              <w:right w:val="nil"/>
            </w:tcBorders>
            <w:vAlign w:val="center"/>
          </w:tcPr>
          <w:p w14:paraId="020EF3CF" w14:textId="1030DEFA" w:rsidR="00617D4F" w:rsidRDefault="00617D4F" w:rsidP="00765E39">
            <w:pPr>
              <w:jc w:val="center"/>
              <w:rPr>
                <w:rFonts w:ascii="Times New Roman" w:hAnsi="Times New Roman" w:cs="Times New Roman"/>
              </w:rPr>
            </w:pPr>
            <w:r>
              <w:rPr>
                <w:rFonts w:ascii="Times New Roman" w:hAnsi="Times New Roman" w:cs="Times New Roman" w:hint="eastAsia"/>
              </w:rPr>
              <w:t>0.5</w:t>
            </w:r>
          </w:p>
        </w:tc>
      </w:tr>
      <w:tr w:rsidR="00617D4F" w14:paraId="470C5CD4" w14:textId="77777777" w:rsidTr="00765E39">
        <w:trPr>
          <w:trHeight w:val="340"/>
          <w:jc w:val="center"/>
        </w:trPr>
        <w:tc>
          <w:tcPr>
            <w:tcW w:w="2972" w:type="dxa"/>
            <w:tcBorders>
              <w:top w:val="nil"/>
              <w:left w:val="nil"/>
              <w:bottom w:val="nil"/>
              <w:right w:val="nil"/>
            </w:tcBorders>
            <w:vAlign w:val="center"/>
          </w:tcPr>
          <w:p w14:paraId="6A2930C8" w14:textId="77777777" w:rsidR="00617D4F" w:rsidRDefault="00617D4F" w:rsidP="00765E39">
            <w:pPr>
              <w:rPr>
                <w:rFonts w:ascii="Times New Roman" w:hAnsi="Times New Roman" w:cs="Times New Roman"/>
              </w:rPr>
            </w:pPr>
            <w:r w:rsidRPr="004F31FC">
              <w:rPr>
                <w:rFonts w:ascii="Times New Roman" w:hAnsi="Times New Roman" w:cs="Times New Roman"/>
              </w:rPr>
              <w:t>Total cholesterol</w:t>
            </w:r>
          </w:p>
        </w:tc>
        <w:tc>
          <w:tcPr>
            <w:tcW w:w="2587" w:type="dxa"/>
            <w:tcBorders>
              <w:top w:val="nil"/>
              <w:left w:val="nil"/>
              <w:bottom w:val="nil"/>
              <w:right w:val="nil"/>
            </w:tcBorders>
            <w:vAlign w:val="center"/>
          </w:tcPr>
          <w:p w14:paraId="49414C9C" w14:textId="77777777" w:rsidR="00617D4F" w:rsidRDefault="00617D4F" w:rsidP="00765E39">
            <w:pPr>
              <w:jc w:val="center"/>
              <w:rPr>
                <w:rFonts w:ascii="Times New Roman" w:hAnsi="Times New Roman" w:cs="Times New Roman"/>
              </w:rPr>
            </w:pPr>
            <w:r>
              <w:rPr>
                <w:rFonts w:ascii="Times New Roman" w:hAnsi="Times New Roman" w:cs="Times New Roman" w:hint="eastAsia"/>
              </w:rPr>
              <w:t>4</w:t>
            </w:r>
          </w:p>
        </w:tc>
        <w:tc>
          <w:tcPr>
            <w:tcW w:w="2941" w:type="dxa"/>
            <w:tcBorders>
              <w:top w:val="nil"/>
              <w:left w:val="nil"/>
              <w:bottom w:val="nil"/>
              <w:right w:val="nil"/>
            </w:tcBorders>
            <w:vAlign w:val="center"/>
          </w:tcPr>
          <w:p w14:paraId="6924E259" w14:textId="77777777" w:rsidR="00617D4F" w:rsidRDefault="00617D4F" w:rsidP="00765E39">
            <w:pPr>
              <w:jc w:val="center"/>
              <w:rPr>
                <w:rFonts w:ascii="Times New Roman" w:hAnsi="Times New Roman" w:cs="Times New Roman"/>
              </w:rPr>
            </w:pPr>
            <w:r>
              <w:rPr>
                <w:rFonts w:ascii="Times New Roman" w:hAnsi="Times New Roman" w:cs="Times New Roman" w:hint="eastAsia"/>
              </w:rPr>
              <w:t>0.3</w:t>
            </w:r>
          </w:p>
        </w:tc>
      </w:tr>
      <w:tr w:rsidR="00617D4F" w14:paraId="01260B81" w14:textId="77777777" w:rsidTr="00765E39">
        <w:trPr>
          <w:trHeight w:val="340"/>
          <w:jc w:val="center"/>
        </w:trPr>
        <w:tc>
          <w:tcPr>
            <w:tcW w:w="2972" w:type="dxa"/>
            <w:tcBorders>
              <w:top w:val="nil"/>
              <w:left w:val="nil"/>
              <w:bottom w:val="nil"/>
              <w:right w:val="nil"/>
            </w:tcBorders>
            <w:vAlign w:val="center"/>
          </w:tcPr>
          <w:p w14:paraId="40520B74" w14:textId="77777777" w:rsidR="00617D4F" w:rsidRDefault="00617D4F" w:rsidP="00765E39">
            <w:pPr>
              <w:rPr>
                <w:rFonts w:ascii="Times New Roman" w:hAnsi="Times New Roman" w:cs="Times New Roman"/>
              </w:rPr>
            </w:pPr>
            <w:r w:rsidRPr="004F31FC">
              <w:rPr>
                <w:rFonts w:ascii="Times New Roman" w:hAnsi="Times New Roman" w:cs="Times New Roman"/>
              </w:rPr>
              <w:t>Triglycerides</w:t>
            </w:r>
          </w:p>
        </w:tc>
        <w:tc>
          <w:tcPr>
            <w:tcW w:w="2587" w:type="dxa"/>
            <w:tcBorders>
              <w:top w:val="nil"/>
              <w:left w:val="nil"/>
              <w:bottom w:val="nil"/>
              <w:right w:val="nil"/>
            </w:tcBorders>
            <w:vAlign w:val="center"/>
          </w:tcPr>
          <w:p w14:paraId="268E4433" w14:textId="77777777" w:rsidR="00617D4F" w:rsidRDefault="00617D4F" w:rsidP="00765E39">
            <w:pPr>
              <w:jc w:val="center"/>
              <w:rPr>
                <w:rFonts w:ascii="Times New Roman" w:hAnsi="Times New Roman" w:cs="Times New Roman"/>
              </w:rPr>
            </w:pPr>
            <w:r>
              <w:rPr>
                <w:rFonts w:ascii="Times New Roman" w:hAnsi="Times New Roman" w:cs="Times New Roman" w:hint="eastAsia"/>
              </w:rPr>
              <w:t>4</w:t>
            </w:r>
          </w:p>
        </w:tc>
        <w:tc>
          <w:tcPr>
            <w:tcW w:w="2941" w:type="dxa"/>
            <w:tcBorders>
              <w:top w:val="nil"/>
              <w:left w:val="nil"/>
              <w:bottom w:val="nil"/>
              <w:right w:val="nil"/>
            </w:tcBorders>
            <w:vAlign w:val="center"/>
          </w:tcPr>
          <w:p w14:paraId="3ADB10F3" w14:textId="77777777" w:rsidR="00617D4F" w:rsidRDefault="00617D4F" w:rsidP="00765E39">
            <w:pPr>
              <w:jc w:val="center"/>
              <w:rPr>
                <w:rFonts w:ascii="Times New Roman" w:hAnsi="Times New Roman" w:cs="Times New Roman"/>
              </w:rPr>
            </w:pPr>
            <w:r>
              <w:rPr>
                <w:rFonts w:ascii="Times New Roman" w:hAnsi="Times New Roman" w:cs="Times New Roman" w:hint="eastAsia"/>
              </w:rPr>
              <w:t>0.3</w:t>
            </w:r>
          </w:p>
        </w:tc>
      </w:tr>
      <w:tr w:rsidR="00617D4F" w14:paraId="4CBB49F1" w14:textId="77777777" w:rsidTr="00765E39">
        <w:trPr>
          <w:trHeight w:val="340"/>
          <w:jc w:val="center"/>
        </w:trPr>
        <w:tc>
          <w:tcPr>
            <w:tcW w:w="2972" w:type="dxa"/>
            <w:tcBorders>
              <w:top w:val="nil"/>
              <w:left w:val="nil"/>
              <w:bottom w:val="nil"/>
              <w:right w:val="nil"/>
            </w:tcBorders>
            <w:vAlign w:val="center"/>
          </w:tcPr>
          <w:p w14:paraId="2B940372" w14:textId="77777777" w:rsidR="00617D4F" w:rsidRDefault="00617D4F" w:rsidP="00765E39">
            <w:pPr>
              <w:rPr>
                <w:rFonts w:ascii="Times New Roman" w:hAnsi="Times New Roman" w:cs="Times New Roman"/>
              </w:rPr>
            </w:pPr>
            <w:r w:rsidRPr="004F31FC">
              <w:rPr>
                <w:rFonts w:ascii="Times New Roman" w:hAnsi="Times New Roman" w:cs="Times New Roman"/>
              </w:rPr>
              <w:t>Cholesterol LDL</w:t>
            </w:r>
          </w:p>
        </w:tc>
        <w:tc>
          <w:tcPr>
            <w:tcW w:w="2587" w:type="dxa"/>
            <w:tcBorders>
              <w:top w:val="nil"/>
              <w:left w:val="nil"/>
              <w:bottom w:val="nil"/>
              <w:right w:val="nil"/>
            </w:tcBorders>
            <w:vAlign w:val="center"/>
          </w:tcPr>
          <w:p w14:paraId="6854ED00" w14:textId="77777777" w:rsidR="00617D4F" w:rsidRDefault="00617D4F" w:rsidP="00765E39">
            <w:pPr>
              <w:jc w:val="center"/>
              <w:rPr>
                <w:rFonts w:ascii="Times New Roman" w:hAnsi="Times New Roman" w:cs="Times New Roman"/>
              </w:rPr>
            </w:pPr>
            <w:r>
              <w:rPr>
                <w:rFonts w:ascii="Times New Roman" w:hAnsi="Times New Roman" w:cs="Times New Roman" w:hint="eastAsia"/>
              </w:rPr>
              <w:t>4</w:t>
            </w:r>
          </w:p>
        </w:tc>
        <w:tc>
          <w:tcPr>
            <w:tcW w:w="2941" w:type="dxa"/>
            <w:tcBorders>
              <w:top w:val="nil"/>
              <w:left w:val="nil"/>
              <w:bottom w:val="nil"/>
              <w:right w:val="nil"/>
            </w:tcBorders>
            <w:vAlign w:val="center"/>
          </w:tcPr>
          <w:p w14:paraId="1D15145F" w14:textId="77777777" w:rsidR="00617D4F" w:rsidRDefault="00617D4F" w:rsidP="00765E39">
            <w:pPr>
              <w:jc w:val="center"/>
              <w:rPr>
                <w:rFonts w:ascii="Times New Roman" w:hAnsi="Times New Roman" w:cs="Times New Roman"/>
              </w:rPr>
            </w:pPr>
            <w:r>
              <w:rPr>
                <w:rFonts w:ascii="Times New Roman" w:hAnsi="Times New Roman" w:cs="Times New Roman" w:hint="eastAsia"/>
              </w:rPr>
              <w:t>0.3</w:t>
            </w:r>
          </w:p>
        </w:tc>
      </w:tr>
      <w:tr w:rsidR="00617D4F" w14:paraId="634B0A5D" w14:textId="77777777" w:rsidTr="00765E39">
        <w:trPr>
          <w:trHeight w:val="340"/>
          <w:jc w:val="center"/>
        </w:trPr>
        <w:tc>
          <w:tcPr>
            <w:tcW w:w="2972" w:type="dxa"/>
            <w:tcBorders>
              <w:top w:val="nil"/>
              <w:left w:val="nil"/>
              <w:bottom w:val="nil"/>
              <w:right w:val="nil"/>
            </w:tcBorders>
            <w:vAlign w:val="center"/>
          </w:tcPr>
          <w:p w14:paraId="48107CB0" w14:textId="77777777" w:rsidR="00617D4F" w:rsidRDefault="00617D4F" w:rsidP="00765E39">
            <w:pPr>
              <w:rPr>
                <w:rFonts w:ascii="Times New Roman" w:hAnsi="Times New Roman" w:cs="Times New Roman"/>
              </w:rPr>
            </w:pPr>
            <w:r w:rsidRPr="004F31FC">
              <w:rPr>
                <w:rFonts w:ascii="Times New Roman" w:hAnsi="Times New Roman" w:cs="Times New Roman"/>
              </w:rPr>
              <w:t>D-dimer</w:t>
            </w:r>
          </w:p>
        </w:tc>
        <w:tc>
          <w:tcPr>
            <w:tcW w:w="2587" w:type="dxa"/>
            <w:tcBorders>
              <w:top w:val="nil"/>
              <w:left w:val="nil"/>
              <w:bottom w:val="nil"/>
              <w:right w:val="nil"/>
            </w:tcBorders>
            <w:vAlign w:val="center"/>
          </w:tcPr>
          <w:p w14:paraId="3B8C597C" w14:textId="1D8F3128" w:rsidR="00617D4F" w:rsidRDefault="00617D4F" w:rsidP="00765E39">
            <w:pPr>
              <w:jc w:val="center"/>
              <w:rPr>
                <w:rFonts w:ascii="Times New Roman" w:hAnsi="Times New Roman" w:cs="Times New Roman"/>
              </w:rPr>
            </w:pPr>
            <w:r>
              <w:rPr>
                <w:rFonts w:ascii="Times New Roman" w:hAnsi="Times New Roman" w:cs="Times New Roman" w:hint="eastAsia"/>
              </w:rPr>
              <w:t>18</w:t>
            </w:r>
          </w:p>
        </w:tc>
        <w:tc>
          <w:tcPr>
            <w:tcW w:w="2941" w:type="dxa"/>
            <w:tcBorders>
              <w:top w:val="nil"/>
              <w:left w:val="nil"/>
              <w:bottom w:val="nil"/>
              <w:right w:val="nil"/>
            </w:tcBorders>
            <w:vAlign w:val="center"/>
          </w:tcPr>
          <w:p w14:paraId="1251B2F5" w14:textId="5BC1C226" w:rsidR="00617D4F" w:rsidRDefault="00617D4F" w:rsidP="00765E39">
            <w:pPr>
              <w:jc w:val="center"/>
              <w:rPr>
                <w:rFonts w:ascii="Times New Roman" w:hAnsi="Times New Roman" w:cs="Times New Roman"/>
              </w:rPr>
            </w:pPr>
            <w:r>
              <w:rPr>
                <w:rFonts w:ascii="Times New Roman" w:hAnsi="Times New Roman" w:cs="Times New Roman" w:hint="eastAsia"/>
              </w:rPr>
              <w:t>1.3</w:t>
            </w:r>
          </w:p>
        </w:tc>
      </w:tr>
      <w:tr w:rsidR="00617D4F" w14:paraId="3BEBF14D" w14:textId="77777777" w:rsidTr="00765E39">
        <w:trPr>
          <w:trHeight w:val="340"/>
          <w:jc w:val="center"/>
        </w:trPr>
        <w:tc>
          <w:tcPr>
            <w:tcW w:w="2972" w:type="dxa"/>
            <w:tcBorders>
              <w:top w:val="nil"/>
              <w:left w:val="nil"/>
              <w:bottom w:val="nil"/>
              <w:right w:val="nil"/>
            </w:tcBorders>
            <w:vAlign w:val="center"/>
          </w:tcPr>
          <w:p w14:paraId="50D975D0"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Reperfusion treatment</w:t>
            </w:r>
          </w:p>
        </w:tc>
        <w:tc>
          <w:tcPr>
            <w:tcW w:w="2587" w:type="dxa"/>
            <w:tcBorders>
              <w:top w:val="nil"/>
              <w:left w:val="nil"/>
              <w:bottom w:val="nil"/>
              <w:right w:val="nil"/>
            </w:tcBorders>
            <w:vAlign w:val="center"/>
          </w:tcPr>
          <w:p w14:paraId="41899935"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56C76EA1" w14:textId="77777777" w:rsidR="00617D4F" w:rsidRDefault="00617D4F" w:rsidP="00765E39">
            <w:pPr>
              <w:jc w:val="center"/>
              <w:rPr>
                <w:rFonts w:ascii="Times New Roman" w:hAnsi="Times New Roman" w:cs="Times New Roman"/>
              </w:rPr>
            </w:pPr>
          </w:p>
        </w:tc>
      </w:tr>
      <w:tr w:rsidR="00617D4F" w14:paraId="64503F12" w14:textId="77777777" w:rsidTr="00765E39">
        <w:trPr>
          <w:trHeight w:val="340"/>
          <w:jc w:val="center"/>
        </w:trPr>
        <w:tc>
          <w:tcPr>
            <w:tcW w:w="2972" w:type="dxa"/>
            <w:tcBorders>
              <w:top w:val="nil"/>
              <w:left w:val="nil"/>
              <w:bottom w:val="nil"/>
              <w:right w:val="nil"/>
            </w:tcBorders>
            <w:vAlign w:val="center"/>
          </w:tcPr>
          <w:p w14:paraId="6594F681" w14:textId="77777777" w:rsidR="00617D4F" w:rsidRDefault="00617D4F" w:rsidP="00765E39">
            <w:pPr>
              <w:rPr>
                <w:rFonts w:ascii="Times New Roman" w:hAnsi="Times New Roman" w:cs="Times New Roman"/>
              </w:rPr>
            </w:pPr>
            <w:r w:rsidRPr="004F31FC">
              <w:rPr>
                <w:rFonts w:ascii="Times New Roman" w:hAnsi="Times New Roman" w:cs="Times New Roman"/>
              </w:rPr>
              <w:t>Thrombectomy</w:t>
            </w:r>
          </w:p>
        </w:tc>
        <w:tc>
          <w:tcPr>
            <w:tcW w:w="2587" w:type="dxa"/>
            <w:tcBorders>
              <w:top w:val="nil"/>
              <w:left w:val="nil"/>
              <w:bottom w:val="nil"/>
              <w:right w:val="nil"/>
            </w:tcBorders>
            <w:vAlign w:val="center"/>
          </w:tcPr>
          <w:p w14:paraId="1EC1A368"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05A69FE1"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2625345E" w14:textId="77777777" w:rsidTr="00765E39">
        <w:trPr>
          <w:trHeight w:val="340"/>
          <w:jc w:val="center"/>
        </w:trPr>
        <w:tc>
          <w:tcPr>
            <w:tcW w:w="2972" w:type="dxa"/>
            <w:tcBorders>
              <w:top w:val="nil"/>
              <w:left w:val="nil"/>
              <w:bottom w:val="nil"/>
              <w:right w:val="nil"/>
            </w:tcBorders>
            <w:vAlign w:val="center"/>
          </w:tcPr>
          <w:p w14:paraId="7590888D" w14:textId="77777777" w:rsidR="00617D4F" w:rsidRDefault="00617D4F" w:rsidP="00765E39">
            <w:pPr>
              <w:rPr>
                <w:rFonts w:ascii="Times New Roman" w:hAnsi="Times New Roman" w:cs="Times New Roman"/>
              </w:rPr>
            </w:pPr>
            <w:r w:rsidRPr="004F31FC">
              <w:rPr>
                <w:rFonts w:ascii="Times New Roman" w:hAnsi="Times New Roman" w:cs="Times New Roman"/>
              </w:rPr>
              <w:t>Thrombolysis</w:t>
            </w:r>
          </w:p>
        </w:tc>
        <w:tc>
          <w:tcPr>
            <w:tcW w:w="2587" w:type="dxa"/>
            <w:tcBorders>
              <w:top w:val="nil"/>
              <w:left w:val="nil"/>
              <w:bottom w:val="nil"/>
              <w:right w:val="nil"/>
            </w:tcBorders>
            <w:vAlign w:val="center"/>
          </w:tcPr>
          <w:p w14:paraId="44D38275"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01409873"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7F41A97D" w14:textId="77777777" w:rsidTr="00765E39">
        <w:trPr>
          <w:trHeight w:val="340"/>
          <w:jc w:val="center"/>
        </w:trPr>
        <w:tc>
          <w:tcPr>
            <w:tcW w:w="2972" w:type="dxa"/>
            <w:tcBorders>
              <w:top w:val="nil"/>
              <w:left w:val="nil"/>
              <w:bottom w:val="nil"/>
              <w:right w:val="nil"/>
            </w:tcBorders>
            <w:vAlign w:val="center"/>
          </w:tcPr>
          <w:p w14:paraId="7C56C3A7"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Lung infection</w:t>
            </w:r>
          </w:p>
        </w:tc>
        <w:tc>
          <w:tcPr>
            <w:tcW w:w="2587" w:type="dxa"/>
            <w:tcBorders>
              <w:top w:val="nil"/>
              <w:left w:val="nil"/>
              <w:bottom w:val="nil"/>
              <w:right w:val="nil"/>
            </w:tcBorders>
            <w:vAlign w:val="center"/>
          </w:tcPr>
          <w:p w14:paraId="279CCA47"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4508D78A"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500C25FA" w14:textId="77777777" w:rsidTr="00765E39">
        <w:trPr>
          <w:trHeight w:val="340"/>
          <w:jc w:val="center"/>
        </w:trPr>
        <w:tc>
          <w:tcPr>
            <w:tcW w:w="2972" w:type="dxa"/>
            <w:tcBorders>
              <w:top w:val="nil"/>
              <w:left w:val="nil"/>
              <w:bottom w:val="nil"/>
              <w:right w:val="nil"/>
            </w:tcBorders>
            <w:vAlign w:val="center"/>
          </w:tcPr>
          <w:p w14:paraId="151010E1"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Neuroimaging markers</w:t>
            </w:r>
          </w:p>
        </w:tc>
        <w:tc>
          <w:tcPr>
            <w:tcW w:w="2587" w:type="dxa"/>
            <w:tcBorders>
              <w:top w:val="nil"/>
              <w:left w:val="nil"/>
              <w:bottom w:val="nil"/>
              <w:right w:val="nil"/>
            </w:tcBorders>
            <w:vAlign w:val="center"/>
          </w:tcPr>
          <w:p w14:paraId="246453F1" w14:textId="77777777" w:rsidR="00617D4F" w:rsidRDefault="00617D4F" w:rsidP="00765E39">
            <w:pPr>
              <w:jc w:val="center"/>
              <w:rPr>
                <w:rFonts w:ascii="Times New Roman" w:hAnsi="Times New Roman" w:cs="Times New Roman"/>
              </w:rPr>
            </w:pPr>
          </w:p>
        </w:tc>
        <w:tc>
          <w:tcPr>
            <w:tcW w:w="2941" w:type="dxa"/>
            <w:tcBorders>
              <w:top w:val="nil"/>
              <w:left w:val="nil"/>
              <w:bottom w:val="nil"/>
              <w:right w:val="nil"/>
            </w:tcBorders>
            <w:vAlign w:val="center"/>
          </w:tcPr>
          <w:p w14:paraId="37F513FA" w14:textId="77777777" w:rsidR="00617D4F" w:rsidRDefault="00617D4F" w:rsidP="00765E39">
            <w:pPr>
              <w:jc w:val="center"/>
              <w:rPr>
                <w:rFonts w:ascii="Times New Roman" w:hAnsi="Times New Roman" w:cs="Times New Roman"/>
              </w:rPr>
            </w:pPr>
          </w:p>
        </w:tc>
      </w:tr>
      <w:tr w:rsidR="00617D4F" w14:paraId="6A0F1375" w14:textId="77777777" w:rsidTr="00765E39">
        <w:trPr>
          <w:trHeight w:val="340"/>
          <w:jc w:val="center"/>
        </w:trPr>
        <w:tc>
          <w:tcPr>
            <w:tcW w:w="2972" w:type="dxa"/>
            <w:tcBorders>
              <w:top w:val="nil"/>
              <w:left w:val="nil"/>
              <w:bottom w:val="nil"/>
              <w:right w:val="nil"/>
            </w:tcBorders>
            <w:vAlign w:val="center"/>
          </w:tcPr>
          <w:p w14:paraId="7D19BE95" w14:textId="77777777" w:rsidR="00617D4F" w:rsidRDefault="00617D4F" w:rsidP="00765E39">
            <w:pPr>
              <w:rPr>
                <w:rFonts w:ascii="Times New Roman" w:hAnsi="Times New Roman" w:cs="Times New Roman"/>
              </w:rPr>
            </w:pPr>
            <w:r w:rsidRPr="004F31FC">
              <w:rPr>
                <w:rFonts w:ascii="Times New Roman" w:hAnsi="Times New Roman" w:cs="Times New Roman"/>
              </w:rPr>
              <w:t>Multiple lobes involvement</w:t>
            </w:r>
          </w:p>
        </w:tc>
        <w:tc>
          <w:tcPr>
            <w:tcW w:w="2587" w:type="dxa"/>
            <w:tcBorders>
              <w:top w:val="nil"/>
              <w:left w:val="nil"/>
              <w:bottom w:val="nil"/>
              <w:right w:val="nil"/>
            </w:tcBorders>
            <w:vAlign w:val="center"/>
          </w:tcPr>
          <w:p w14:paraId="5FB1675E" w14:textId="77777777" w:rsidR="00617D4F" w:rsidRDefault="00617D4F" w:rsidP="00765E39">
            <w:pPr>
              <w:jc w:val="center"/>
              <w:rPr>
                <w:rFonts w:ascii="Times New Roman" w:hAnsi="Times New Roman" w:cs="Times New Roman"/>
              </w:rPr>
            </w:pPr>
            <w:r>
              <w:rPr>
                <w:rFonts w:ascii="Times New Roman" w:hAnsi="Times New Roman" w:cs="Times New Roman" w:hint="eastAsia"/>
              </w:rPr>
              <w:t>14</w:t>
            </w:r>
          </w:p>
        </w:tc>
        <w:tc>
          <w:tcPr>
            <w:tcW w:w="2941" w:type="dxa"/>
            <w:tcBorders>
              <w:top w:val="nil"/>
              <w:left w:val="nil"/>
              <w:bottom w:val="nil"/>
              <w:right w:val="nil"/>
            </w:tcBorders>
            <w:vAlign w:val="center"/>
          </w:tcPr>
          <w:p w14:paraId="33D76A20" w14:textId="77777777" w:rsidR="00617D4F" w:rsidRDefault="00617D4F" w:rsidP="00765E39">
            <w:pPr>
              <w:jc w:val="center"/>
              <w:rPr>
                <w:rFonts w:ascii="Times New Roman" w:hAnsi="Times New Roman" w:cs="Times New Roman"/>
              </w:rPr>
            </w:pPr>
            <w:r>
              <w:rPr>
                <w:rFonts w:ascii="Times New Roman" w:hAnsi="Times New Roman" w:cs="Times New Roman" w:hint="eastAsia"/>
              </w:rPr>
              <w:t>1.0</w:t>
            </w:r>
          </w:p>
        </w:tc>
      </w:tr>
      <w:tr w:rsidR="00617D4F" w14:paraId="3833C854" w14:textId="77777777" w:rsidTr="00765E39">
        <w:trPr>
          <w:trHeight w:val="340"/>
          <w:jc w:val="center"/>
        </w:trPr>
        <w:tc>
          <w:tcPr>
            <w:tcW w:w="2972" w:type="dxa"/>
            <w:tcBorders>
              <w:top w:val="nil"/>
              <w:left w:val="nil"/>
              <w:bottom w:val="nil"/>
              <w:right w:val="nil"/>
            </w:tcBorders>
            <w:vAlign w:val="center"/>
          </w:tcPr>
          <w:p w14:paraId="5F6A546E" w14:textId="77777777" w:rsidR="00617D4F" w:rsidRPr="004F31FC" w:rsidRDefault="00617D4F" w:rsidP="00765E39">
            <w:pPr>
              <w:rPr>
                <w:rFonts w:ascii="Times New Roman" w:hAnsi="Times New Roman" w:cs="Times New Roman"/>
              </w:rPr>
            </w:pPr>
            <w:r w:rsidRPr="004F31FC">
              <w:rPr>
                <w:rFonts w:ascii="Times New Roman" w:hAnsi="Times New Roman" w:cs="Times New Roman"/>
              </w:rPr>
              <w:t>Cortical involvement</w:t>
            </w:r>
          </w:p>
        </w:tc>
        <w:tc>
          <w:tcPr>
            <w:tcW w:w="2587" w:type="dxa"/>
            <w:tcBorders>
              <w:top w:val="nil"/>
              <w:left w:val="nil"/>
              <w:bottom w:val="nil"/>
              <w:right w:val="nil"/>
            </w:tcBorders>
            <w:vAlign w:val="center"/>
          </w:tcPr>
          <w:p w14:paraId="0D35F381" w14:textId="77777777" w:rsidR="00617D4F" w:rsidRDefault="00617D4F" w:rsidP="00765E39">
            <w:pPr>
              <w:jc w:val="center"/>
              <w:rPr>
                <w:rFonts w:ascii="Times New Roman" w:hAnsi="Times New Roman" w:cs="Times New Roman"/>
              </w:rPr>
            </w:pPr>
            <w:r>
              <w:rPr>
                <w:rFonts w:ascii="Times New Roman" w:hAnsi="Times New Roman" w:cs="Times New Roman" w:hint="eastAsia"/>
              </w:rPr>
              <w:t>26</w:t>
            </w:r>
          </w:p>
        </w:tc>
        <w:tc>
          <w:tcPr>
            <w:tcW w:w="2941" w:type="dxa"/>
            <w:tcBorders>
              <w:top w:val="nil"/>
              <w:left w:val="nil"/>
              <w:bottom w:val="nil"/>
              <w:right w:val="nil"/>
            </w:tcBorders>
            <w:vAlign w:val="center"/>
          </w:tcPr>
          <w:p w14:paraId="69CB52C9" w14:textId="77777777" w:rsidR="00617D4F" w:rsidRDefault="00617D4F" w:rsidP="00765E39">
            <w:pPr>
              <w:jc w:val="center"/>
              <w:rPr>
                <w:rFonts w:ascii="Times New Roman" w:hAnsi="Times New Roman" w:cs="Times New Roman"/>
              </w:rPr>
            </w:pPr>
            <w:r>
              <w:rPr>
                <w:rFonts w:ascii="Times New Roman" w:hAnsi="Times New Roman" w:cs="Times New Roman" w:hint="eastAsia"/>
              </w:rPr>
              <w:t>1.9</w:t>
            </w:r>
          </w:p>
        </w:tc>
      </w:tr>
      <w:tr w:rsidR="00617D4F" w14:paraId="235A523F" w14:textId="77777777" w:rsidTr="00765E39">
        <w:trPr>
          <w:trHeight w:val="340"/>
          <w:jc w:val="center"/>
        </w:trPr>
        <w:tc>
          <w:tcPr>
            <w:tcW w:w="2972" w:type="dxa"/>
            <w:tcBorders>
              <w:top w:val="nil"/>
              <w:left w:val="nil"/>
              <w:bottom w:val="nil"/>
              <w:right w:val="nil"/>
            </w:tcBorders>
            <w:vAlign w:val="center"/>
          </w:tcPr>
          <w:p w14:paraId="35991A27" w14:textId="77777777" w:rsidR="00617D4F" w:rsidRPr="004F31FC" w:rsidRDefault="00617D4F" w:rsidP="00765E39">
            <w:pPr>
              <w:rPr>
                <w:rFonts w:ascii="Times New Roman" w:hAnsi="Times New Roman" w:cs="Times New Roman"/>
              </w:rPr>
            </w:pPr>
            <w:r w:rsidRPr="004F31FC">
              <w:rPr>
                <w:rFonts w:ascii="Times New Roman" w:hAnsi="Times New Roman" w:cs="Times New Roman"/>
              </w:rPr>
              <w:t>Territory of MAC</w:t>
            </w:r>
          </w:p>
        </w:tc>
        <w:tc>
          <w:tcPr>
            <w:tcW w:w="2587" w:type="dxa"/>
            <w:tcBorders>
              <w:top w:val="nil"/>
              <w:left w:val="nil"/>
              <w:bottom w:val="nil"/>
              <w:right w:val="nil"/>
            </w:tcBorders>
            <w:vAlign w:val="center"/>
          </w:tcPr>
          <w:p w14:paraId="4D8D29A0" w14:textId="77777777" w:rsidR="00617D4F" w:rsidRDefault="00617D4F" w:rsidP="00765E39">
            <w:pPr>
              <w:jc w:val="center"/>
              <w:rPr>
                <w:rFonts w:ascii="Times New Roman" w:hAnsi="Times New Roman" w:cs="Times New Roman"/>
              </w:rPr>
            </w:pPr>
            <w:r>
              <w:rPr>
                <w:rFonts w:ascii="Times New Roman" w:hAnsi="Times New Roman" w:cs="Times New Roman" w:hint="eastAsia"/>
              </w:rPr>
              <w:t>26</w:t>
            </w:r>
          </w:p>
        </w:tc>
        <w:tc>
          <w:tcPr>
            <w:tcW w:w="2941" w:type="dxa"/>
            <w:tcBorders>
              <w:top w:val="nil"/>
              <w:left w:val="nil"/>
              <w:bottom w:val="nil"/>
              <w:right w:val="nil"/>
            </w:tcBorders>
            <w:vAlign w:val="center"/>
          </w:tcPr>
          <w:p w14:paraId="3B82C8B3" w14:textId="77777777" w:rsidR="00617D4F" w:rsidRDefault="00617D4F" w:rsidP="00765E39">
            <w:pPr>
              <w:jc w:val="center"/>
              <w:rPr>
                <w:rFonts w:ascii="Times New Roman" w:hAnsi="Times New Roman" w:cs="Times New Roman"/>
              </w:rPr>
            </w:pPr>
            <w:r>
              <w:rPr>
                <w:rFonts w:ascii="Times New Roman" w:hAnsi="Times New Roman" w:cs="Times New Roman" w:hint="eastAsia"/>
              </w:rPr>
              <w:t>1.9</w:t>
            </w:r>
          </w:p>
        </w:tc>
      </w:tr>
      <w:tr w:rsidR="00617D4F" w14:paraId="47FB7806" w14:textId="77777777" w:rsidTr="00765E39">
        <w:trPr>
          <w:trHeight w:val="340"/>
          <w:jc w:val="center"/>
        </w:trPr>
        <w:tc>
          <w:tcPr>
            <w:tcW w:w="2972" w:type="dxa"/>
            <w:tcBorders>
              <w:top w:val="nil"/>
              <w:left w:val="nil"/>
              <w:bottom w:val="nil"/>
              <w:right w:val="nil"/>
            </w:tcBorders>
            <w:vAlign w:val="center"/>
          </w:tcPr>
          <w:p w14:paraId="5B11FED8" w14:textId="77777777" w:rsidR="00617D4F" w:rsidRPr="004F31FC" w:rsidRDefault="00617D4F" w:rsidP="00765E39">
            <w:pPr>
              <w:rPr>
                <w:rFonts w:ascii="Times New Roman" w:hAnsi="Times New Roman" w:cs="Times New Roman"/>
              </w:rPr>
            </w:pPr>
            <w:r w:rsidRPr="004F31FC">
              <w:rPr>
                <w:rFonts w:ascii="Times New Roman" w:hAnsi="Times New Roman" w:cs="Times New Roman"/>
              </w:rPr>
              <w:t>Hemorrhagic transformation</w:t>
            </w:r>
          </w:p>
        </w:tc>
        <w:tc>
          <w:tcPr>
            <w:tcW w:w="2587" w:type="dxa"/>
            <w:tcBorders>
              <w:top w:val="nil"/>
              <w:left w:val="nil"/>
              <w:bottom w:val="nil"/>
              <w:right w:val="nil"/>
            </w:tcBorders>
            <w:vAlign w:val="center"/>
          </w:tcPr>
          <w:p w14:paraId="5C6A9B01"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bottom w:val="nil"/>
              <w:right w:val="nil"/>
            </w:tcBorders>
            <w:vAlign w:val="center"/>
          </w:tcPr>
          <w:p w14:paraId="00C95CD8"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r w:rsidR="00617D4F" w14:paraId="58055263" w14:textId="77777777" w:rsidTr="00765E39">
        <w:trPr>
          <w:trHeight w:val="340"/>
          <w:jc w:val="center"/>
        </w:trPr>
        <w:tc>
          <w:tcPr>
            <w:tcW w:w="2972" w:type="dxa"/>
            <w:tcBorders>
              <w:top w:val="nil"/>
              <w:left w:val="nil"/>
              <w:right w:val="nil"/>
            </w:tcBorders>
            <w:vAlign w:val="center"/>
          </w:tcPr>
          <w:p w14:paraId="153868CF" w14:textId="77777777" w:rsidR="00617D4F" w:rsidRPr="00765E39" w:rsidRDefault="00617D4F" w:rsidP="00765E39">
            <w:pPr>
              <w:rPr>
                <w:rFonts w:ascii="Times New Roman" w:hAnsi="Times New Roman" w:cs="Times New Roman"/>
                <w:b/>
                <w:bCs/>
              </w:rPr>
            </w:pPr>
            <w:r w:rsidRPr="00765E39">
              <w:rPr>
                <w:rFonts w:ascii="Times New Roman" w:hAnsi="Times New Roman" w:cs="Times New Roman"/>
                <w:b/>
                <w:bCs/>
              </w:rPr>
              <w:t>Early seizure</w:t>
            </w:r>
          </w:p>
        </w:tc>
        <w:tc>
          <w:tcPr>
            <w:tcW w:w="2587" w:type="dxa"/>
            <w:tcBorders>
              <w:top w:val="nil"/>
              <w:left w:val="nil"/>
              <w:right w:val="nil"/>
            </w:tcBorders>
            <w:vAlign w:val="center"/>
          </w:tcPr>
          <w:p w14:paraId="301977FC"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c>
          <w:tcPr>
            <w:tcW w:w="2941" w:type="dxa"/>
            <w:tcBorders>
              <w:top w:val="nil"/>
              <w:left w:val="nil"/>
              <w:right w:val="nil"/>
            </w:tcBorders>
            <w:vAlign w:val="center"/>
          </w:tcPr>
          <w:p w14:paraId="5C1CCD85" w14:textId="77777777" w:rsidR="00617D4F" w:rsidRDefault="00617D4F" w:rsidP="00765E39">
            <w:pPr>
              <w:jc w:val="center"/>
              <w:rPr>
                <w:rFonts w:ascii="Times New Roman" w:hAnsi="Times New Roman" w:cs="Times New Roman"/>
              </w:rPr>
            </w:pPr>
            <w:r>
              <w:rPr>
                <w:rFonts w:ascii="Times New Roman" w:hAnsi="Times New Roman" w:cs="Times New Roman" w:hint="eastAsia"/>
              </w:rPr>
              <w:t>0</w:t>
            </w:r>
          </w:p>
        </w:tc>
      </w:tr>
    </w:tbl>
    <w:p w14:paraId="7215509F" w14:textId="77777777" w:rsidR="00C07410" w:rsidRDefault="00C07410">
      <w:pPr>
        <w:rPr>
          <w:rFonts w:ascii="Times New Roman" w:hAnsi="Times New Roman" w:cs="Times New Roman"/>
          <w:szCs w:val="21"/>
        </w:rPr>
      </w:pPr>
    </w:p>
    <w:p w14:paraId="4A443A08" w14:textId="46E85949" w:rsidR="00617D4F" w:rsidRDefault="00617D4F">
      <w:pPr>
        <w:rPr>
          <w:rFonts w:ascii="Times New Roman" w:hAnsi="Times New Roman" w:cs="Times New Roman"/>
          <w:szCs w:val="21"/>
        </w:rPr>
      </w:pPr>
      <w:r>
        <w:rPr>
          <w:rFonts w:ascii="Times New Roman" w:hAnsi="Times New Roman" w:cs="Times New Roman" w:hint="eastAsia"/>
          <w:szCs w:val="21"/>
        </w:rPr>
        <w:t xml:space="preserve">Table S3 </w:t>
      </w:r>
      <w:r w:rsidRPr="00617D4F">
        <w:rPr>
          <w:rFonts w:ascii="Times New Roman" w:hAnsi="Times New Roman" w:cs="Times New Roman"/>
          <w:szCs w:val="21"/>
        </w:rPr>
        <w:t>Baseline characteristics before and after imputation</w:t>
      </w:r>
      <w:r>
        <w:rPr>
          <w:rFonts w:ascii="Times New Roman" w:hAnsi="Times New Roman" w:cs="Times New Roman" w:hint="eastAsia"/>
          <w:szCs w:val="21"/>
        </w:rPr>
        <w:t>.</w:t>
      </w:r>
    </w:p>
    <w:p w14:paraId="15823941" w14:textId="77777777" w:rsidR="00617D4F" w:rsidRDefault="00617D4F">
      <w:pPr>
        <w:rPr>
          <w:rFonts w:ascii="Times New Roman" w:hAnsi="Times New Roman" w:cs="Times New Roman"/>
          <w:szCs w:val="21"/>
        </w:rPr>
      </w:pPr>
    </w:p>
    <w:tbl>
      <w:tblPr>
        <w:tblStyle w:val="10"/>
        <w:tblW w:w="7938" w:type="dxa"/>
        <w:jc w:val="center"/>
        <w:tblInd w:w="0" w:type="dxa"/>
        <w:tblLayout w:type="fixed"/>
        <w:tblLook w:val="04A0" w:firstRow="1" w:lastRow="0" w:firstColumn="1" w:lastColumn="0" w:noHBand="0" w:noVBand="1"/>
      </w:tblPr>
      <w:tblGrid>
        <w:gridCol w:w="3119"/>
        <w:gridCol w:w="1417"/>
        <w:gridCol w:w="284"/>
        <w:gridCol w:w="1559"/>
        <w:gridCol w:w="142"/>
        <w:gridCol w:w="1417"/>
      </w:tblGrid>
      <w:tr w:rsidR="0056008C" w:rsidRPr="0056008C" w14:paraId="491A8CBF" w14:textId="77777777" w:rsidTr="00156DDD">
        <w:trPr>
          <w:trHeight w:val="160"/>
          <w:jc w:val="center"/>
        </w:trPr>
        <w:tc>
          <w:tcPr>
            <w:tcW w:w="3119" w:type="dxa"/>
            <w:tcBorders>
              <w:top w:val="single" w:sz="4" w:space="0" w:color="auto"/>
              <w:left w:val="nil"/>
              <w:bottom w:val="single" w:sz="4" w:space="0" w:color="auto"/>
              <w:right w:val="nil"/>
            </w:tcBorders>
            <w:vAlign w:val="center"/>
            <w:hideMark/>
          </w:tcPr>
          <w:p w14:paraId="6CB3EC2F" w14:textId="3EBDDC23" w:rsidR="0056008C" w:rsidRPr="0056008C" w:rsidRDefault="0056008C" w:rsidP="0056008C">
            <w:pPr>
              <w:widowControl/>
              <w:jc w:val="left"/>
              <w:rPr>
                <w:rFonts w:ascii="Times New Roman" w:eastAsia="宋体" w:hAnsi="Times New Roman" w:cs="Times New Roman"/>
                <w:sz w:val="18"/>
              </w:rPr>
            </w:pPr>
            <w:r w:rsidRPr="0056008C">
              <w:rPr>
                <w:rFonts w:ascii="Times New Roman" w:eastAsia="宋体" w:hAnsi="Times New Roman" w:cs="Times New Roman"/>
                <w:sz w:val="18"/>
              </w:rPr>
              <w:t>Patient characteristics</w:t>
            </w:r>
          </w:p>
        </w:tc>
        <w:tc>
          <w:tcPr>
            <w:tcW w:w="1417" w:type="dxa"/>
            <w:tcBorders>
              <w:top w:val="single" w:sz="4" w:space="0" w:color="auto"/>
              <w:left w:val="nil"/>
              <w:bottom w:val="single" w:sz="4" w:space="0" w:color="auto"/>
              <w:right w:val="nil"/>
            </w:tcBorders>
            <w:hideMark/>
          </w:tcPr>
          <w:p w14:paraId="28CA76DC" w14:textId="30A90BC1" w:rsidR="0056008C" w:rsidRPr="00156DDD" w:rsidRDefault="0056008C" w:rsidP="00156DDD">
            <w:pPr>
              <w:rPr>
                <w:rFonts w:ascii="Times New Roman" w:hAnsi="Times New Roman" w:cs="Times New Roman"/>
                <w:sz w:val="18"/>
              </w:rPr>
            </w:pPr>
            <w:r>
              <w:rPr>
                <w:rFonts w:ascii="Times New Roman" w:hAnsi="Times New Roman" w:cs="Times New Roman" w:hint="eastAsia"/>
                <w:sz w:val="18"/>
              </w:rPr>
              <w:t>Before imputation</w:t>
            </w:r>
          </w:p>
        </w:tc>
        <w:tc>
          <w:tcPr>
            <w:tcW w:w="1843" w:type="dxa"/>
            <w:gridSpan w:val="2"/>
            <w:tcBorders>
              <w:top w:val="single" w:sz="4" w:space="0" w:color="auto"/>
              <w:left w:val="nil"/>
              <w:bottom w:val="single" w:sz="4" w:space="0" w:color="auto"/>
              <w:right w:val="nil"/>
            </w:tcBorders>
            <w:hideMark/>
          </w:tcPr>
          <w:p w14:paraId="77784A8E" w14:textId="77777777" w:rsidR="0056008C" w:rsidRDefault="0056008C" w:rsidP="00156DDD">
            <w:pPr>
              <w:ind w:firstLineChars="250" w:firstLine="450"/>
              <w:rPr>
                <w:rFonts w:ascii="Times New Roman" w:hAnsi="Times New Roman" w:cs="Times New Roman"/>
                <w:sz w:val="18"/>
              </w:rPr>
            </w:pPr>
            <w:r>
              <w:rPr>
                <w:rFonts w:ascii="Times New Roman" w:hAnsi="Times New Roman" w:cs="Times New Roman" w:hint="eastAsia"/>
                <w:sz w:val="18"/>
              </w:rPr>
              <w:t xml:space="preserve">After </w:t>
            </w:r>
          </w:p>
          <w:p w14:paraId="4DD06CB7" w14:textId="3EA91430" w:rsidR="0056008C" w:rsidRPr="00156DDD" w:rsidRDefault="0056008C" w:rsidP="0056008C">
            <w:pPr>
              <w:jc w:val="center"/>
              <w:rPr>
                <w:rFonts w:ascii="Times New Roman" w:hAnsi="Times New Roman" w:cs="Times New Roman"/>
                <w:sz w:val="18"/>
              </w:rPr>
            </w:pPr>
            <w:r>
              <w:rPr>
                <w:rFonts w:ascii="Times New Roman" w:hAnsi="Times New Roman" w:cs="Times New Roman"/>
                <w:sz w:val="18"/>
              </w:rPr>
              <w:t>imputation</w:t>
            </w:r>
          </w:p>
        </w:tc>
        <w:tc>
          <w:tcPr>
            <w:tcW w:w="1559" w:type="dxa"/>
            <w:gridSpan w:val="2"/>
            <w:tcBorders>
              <w:top w:val="single" w:sz="4" w:space="0" w:color="auto"/>
              <w:left w:val="nil"/>
              <w:bottom w:val="single" w:sz="4" w:space="0" w:color="auto"/>
              <w:right w:val="nil"/>
            </w:tcBorders>
            <w:hideMark/>
          </w:tcPr>
          <w:p w14:paraId="00A48846" w14:textId="4B71EBA7" w:rsidR="0056008C" w:rsidRPr="00156DDD" w:rsidRDefault="0056008C" w:rsidP="00156DDD">
            <w:pPr>
              <w:rPr>
                <w:rFonts w:ascii="Times New Roman" w:hAnsi="Times New Roman" w:cs="Times New Roman"/>
                <w:i/>
                <w:iCs/>
                <w:sz w:val="18"/>
              </w:rPr>
            </w:pPr>
            <w:r>
              <w:rPr>
                <w:rFonts w:ascii="Times New Roman" w:hAnsi="Times New Roman" w:cs="Times New Roman" w:hint="eastAsia"/>
                <w:sz w:val="18"/>
              </w:rPr>
              <w:t xml:space="preserve">       </w:t>
            </w:r>
            <w:r w:rsidRPr="00156DDD">
              <w:rPr>
                <w:rFonts w:ascii="Times New Roman" w:hAnsi="Times New Roman" w:cs="Times New Roman"/>
                <w:i/>
                <w:iCs/>
                <w:sz w:val="18"/>
              </w:rPr>
              <w:t>P</w:t>
            </w:r>
          </w:p>
        </w:tc>
      </w:tr>
      <w:tr w:rsidR="0056008C" w:rsidRPr="0056008C" w14:paraId="1E9A33B2" w14:textId="77777777" w:rsidTr="00156DDD">
        <w:trPr>
          <w:trHeight w:val="350"/>
          <w:jc w:val="center"/>
        </w:trPr>
        <w:tc>
          <w:tcPr>
            <w:tcW w:w="3119" w:type="dxa"/>
            <w:tcBorders>
              <w:top w:val="nil"/>
              <w:left w:val="nil"/>
              <w:bottom w:val="nil"/>
              <w:right w:val="nil"/>
            </w:tcBorders>
            <w:hideMark/>
          </w:tcPr>
          <w:p w14:paraId="057AE6BD" w14:textId="77777777" w:rsidR="0056008C" w:rsidRPr="0056008C" w:rsidRDefault="0056008C" w:rsidP="0056008C">
            <w:pPr>
              <w:jc w:val="left"/>
              <w:rPr>
                <w:rFonts w:ascii="Times New Roman" w:eastAsia="Times New Roman" w:hAnsi="Times New Roman" w:cs="Times New Roman"/>
                <w:b/>
                <w:bCs/>
                <w:sz w:val="18"/>
              </w:rPr>
            </w:pPr>
            <w:r w:rsidRPr="0056008C">
              <w:rPr>
                <w:rFonts w:ascii="Times New Roman" w:eastAsia="Times New Roman" w:hAnsi="Times New Roman" w:cs="Times New Roman"/>
                <w:b/>
                <w:bCs/>
                <w:sz w:val="18"/>
              </w:rPr>
              <w:t>NIHSS at admission, median (IQR)</w:t>
            </w:r>
          </w:p>
        </w:tc>
        <w:tc>
          <w:tcPr>
            <w:tcW w:w="1701" w:type="dxa"/>
            <w:gridSpan w:val="2"/>
            <w:tcBorders>
              <w:top w:val="nil"/>
              <w:left w:val="nil"/>
              <w:bottom w:val="nil"/>
              <w:right w:val="nil"/>
            </w:tcBorders>
            <w:hideMark/>
          </w:tcPr>
          <w:p w14:paraId="56F2915D" w14:textId="3F480E57" w:rsidR="0056008C" w:rsidRPr="0056008C" w:rsidRDefault="008349BE" w:rsidP="0056008C">
            <w:pPr>
              <w:jc w:val="left"/>
              <w:rPr>
                <w:rFonts w:ascii="Times New Roman" w:eastAsia="Times New Roman" w:hAnsi="Times New Roman" w:cs="Times New Roman"/>
                <w:sz w:val="18"/>
              </w:rPr>
            </w:pPr>
            <w:r>
              <w:rPr>
                <w:rFonts w:ascii="Times New Roman" w:hAnsi="Times New Roman" w:cs="Times New Roman" w:hint="eastAsia"/>
                <w:sz w:val="18"/>
              </w:rPr>
              <w:t>3.42</w:t>
            </w:r>
            <w:r w:rsidR="0056008C" w:rsidRPr="0056008C">
              <w:rPr>
                <w:rFonts w:ascii="宋体" w:eastAsia="Times New Roman" w:hAnsi="宋体" w:cs="Times New Roman"/>
                <w:sz w:val="18"/>
              </w:rPr>
              <w:t>（</w:t>
            </w:r>
            <w:r>
              <w:rPr>
                <w:rFonts w:ascii="宋体" w:hAnsi="宋体" w:cs="Times New Roman" w:hint="eastAsia"/>
                <w:sz w:val="18"/>
              </w:rPr>
              <w:t>1</w:t>
            </w:r>
            <w:r w:rsidR="0056008C" w:rsidRPr="0056008C">
              <w:rPr>
                <w:rFonts w:ascii="Times New Roman" w:eastAsia="Times New Roman" w:hAnsi="Times New Roman" w:cs="Times New Roman"/>
                <w:sz w:val="18"/>
              </w:rPr>
              <w:t>,5</w:t>
            </w:r>
            <w:r w:rsidR="0056008C"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32BF792C" w14:textId="7ABA8548" w:rsidR="0056008C" w:rsidRPr="0056008C" w:rsidRDefault="008349BE" w:rsidP="0056008C">
            <w:pPr>
              <w:jc w:val="left"/>
              <w:rPr>
                <w:rFonts w:ascii="Times New Roman" w:eastAsia="Times New Roman" w:hAnsi="Times New Roman" w:cs="Times New Roman"/>
                <w:sz w:val="18"/>
              </w:rPr>
            </w:pPr>
            <w:bookmarkStart w:id="17" w:name="OLE_LINK1"/>
            <w:r>
              <w:rPr>
                <w:rFonts w:ascii="Times New Roman" w:hAnsi="Times New Roman" w:cs="Times New Roman" w:hint="eastAsia"/>
                <w:sz w:val="18"/>
              </w:rPr>
              <w:t>3.46</w:t>
            </w:r>
            <w:r w:rsidR="0056008C" w:rsidRPr="0056008C">
              <w:rPr>
                <w:rFonts w:ascii="宋体" w:eastAsia="Times New Roman" w:hAnsi="宋体" w:cs="Times New Roman"/>
                <w:sz w:val="18"/>
              </w:rPr>
              <w:t>（</w:t>
            </w:r>
            <w:r>
              <w:rPr>
                <w:rFonts w:ascii="Times New Roman" w:hAnsi="Times New Roman" w:cs="Times New Roman" w:hint="eastAsia"/>
                <w:sz w:val="18"/>
              </w:rPr>
              <w:t>1</w:t>
            </w:r>
            <w:r w:rsidR="0056008C" w:rsidRPr="0056008C">
              <w:rPr>
                <w:rFonts w:ascii="Times New Roman" w:eastAsia="Times New Roman" w:hAnsi="Times New Roman" w:cs="Times New Roman"/>
                <w:sz w:val="18"/>
              </w:rPr>
              <w:t>,</w:t>
            </w:r>
            <w:r>
              <w:rPr>
                <w:rFonts w:ascii="Times New Roman" w:hAnsi="Times New Roman" w:cs="Times New Roman" w:hint="eastAsia"/>
                <w:sz w:val="18"/>
              </w:rPr>
              <w:t>5</w:t>
            </w:r>
            <w:r w:rsidR="0056008C" w:rsidRPr="0056008C">
              <w:rPr>
                <w:rFonts w:ascii="宋体" w:eastAsia="Times New Roman" w:hAnsi="宋体" w:cs="Times New Roman"/>
                <w:sz w:val="18"/>
              </w:rPr>
              <w:t>）</w:t>
            </w:r>
            <w:bookmarkEnd w:id="17"/>
          </w:p>
        </w:tc>
        <w:tc>
          <w:tcPr>
            <w:tcW w:w="1417" w:type="dxa"/>
            <w:tcBorders>
              <w:top w:val="nil"/>
              <w:left w:val="nil"/>
              <w:bottom w:val="nil"/>
              <w:right w:val="nil"/>
            </w:tcBorders>
            <w:hideMark/>
          </w:tcPr>
          <w:p w14:paraId="76986566" w14:textId="1C485712" w:rsidR="0056008C" w:rsidRPr="00156DDD" w:rsidRDefault="007D1DE9" w:rsidP="00156DDD">
            <w:pPr>
              <w:jc w:val="center"/>
              <w:rPr>
                <w:rFonts w:ascii="Times New Roman" w:hAnsi="Times New Roman" w:cs="Times New Roman"/>
                <w:sz w:val="18"/>
                <w:szCs w:val="18"/>
              </w:rPr>
            </w:pPr>
            <w:r w:rsidRPr="00156DDD">
              <w:rPr>
                <w:rFonts w:ascii="Times New Roman" w:hAnsi="Times New Roman" w:cs="Times New Roman"/>
                <w:sz w:val="18"/>
                <w:szCs w:val="18"/>
              </w:rPr>
              <w:t>1.000</w:t>
            </w:r>
          </w:p>
        </w:tc>
      </w:tr>
      <w:tr w:rsidR="0056008C" w:rsidRPr="0056008C" w14:paraId="4E69FD09" w14:textId="77777777" w:rsidTr="00156DDD">
        <w:trPr>
          <w:trHeight w:val="350"/>
          <w:jc w:val="center"/>
        </w:trPr>
        <w:tc>
          <w:tcPr>
            <w:tcW w:w="3119" w:type="dxa"/>
            <w:tcBorders>
              <w:top w:val="nil"/>
              <w:left w:val="nil"/>
              <w:bottom w:val="nil"/>
              <w:right w:val="nil"/>
            </w:tcBorders>
            <w:hideMark/>
          </w:tcPr>
          <w:p w14:paraId="34354167" w14:textId="77777777" w:rsidR="0056008C" w:rsidRPr="0056008C" w:rsidRDefault="0056008C" w:rsidP="0056008C">
            <w:pPr>
              <w:jc w:val="left"/>
              <w:rPr>
                <w:rFonts w:ascii="Times New Roman" w:eastAsia="Times New Roman" w:hAnsi="Times New Roman" w:cs="Times New Roman"/>
                <w:b/>
                <w:bCs/>
                <w:sz w:val="18"/>
              </w:rPr>
            </w:pPr>
            <w:r w:rsidRPr="0056008C">
              <w:rPr>
                <w:rFonts w:ascii="Times New Roman" w:eastAsia="Times New Roman" w:hAnsi="Times New Roman" w:cs="Times New Roman"/>
                <w:b/>
                <w:bCs/>
                <w:sz w:val="18"/>
              </w:rPr>
              <w:t>Laboratory variables, median (IQR)</w:t>
            </w:r>
          </w:p>
        </w:tc>
        <w:tc>
          <w:tcPr>
            <w:tcW w:w="1701" w:type="dxa"/>
            <w:gridSpan w:val="2"/>
            <w:tcBorders>
              <w:top w:val="nil"/>
              <w:left w:val="nil"/>
              <w:bottom w:val="nil"/>
              <w:right w:val="nil"/>
            </w:tcBorders>
          </w:tcPr>
          <w:p w14:paraId="7A1AD6BE" w14:textId="77777777" w:rsidR="0056008C" w:rsidRPr="0056008C" w:rsidRDefault="0056008C" w:rsidP="0056008C">
            <w:pPr>
              <w:jc w:val="left"/>
              <w:rPr>
                <w:rFonts w:ascii="Times New Roman" w:eastAsia="Times New Roman" w:hAnsi="Times New Roman" w:cs="Times New Roman"/>
                <w:sz w:val="18"/>
              </w:rPr>
            </w:pPr>
          </w:p>
        </w:tc>
        <w:tc>
          <w:tcPr>
            <w:tcW w:w="1701" w:type="dxa"/>
            <w:gridSpan w:val="2"/>
            <w:tcBorders>
              <w:top w:val="nil"/>
              <w:left w:val="nil"/>
              <w:bottom w:val="nil"/>
              <w:right w:val="nil"/>
            </w:tcBorders>
          </w:tcPr>
          <w:p w14:paraId="72AD3E6B" w14:textId="77777777" w:rsidR="0056008C" w:rsidRPr="0056008C" w:rsidRDefault="0056008C" w:rsidP="0056008C">
            <w:pPr>
              <w:jc w:val="left"/>
              <w:rPr>
                <w:rFonts w:ascii="Times New Roman" w:eastAsia="Times New Roman" w:hAnsi="Times New Roman" w:cs="Times New Roman"/>
                <w:sz w:val="18"/>
              </w:rPr>
            </w:pPr>
          </w:p>
        </w:tc>
        <w:tc>
          <w:tcPr>
            <w:tcW w:w="1417" w:type="dxa"/>
            <w:tcBorders>
              <w:top w:val="nil"/>
              <w:left w:val="nil"/>
              <w:bottom w:val="nil"/>
              <w:right w:val="nil"/>
            </w:tcBorders>
          </w:tcPr>
          <w:p w14:paraId="7B407166" w14:textId="77777777" w:rsidR="0056008C" w:rsidRPr="007D1DE9" w:rsidRDefault="0056008C" w:rsidP="00156DDD">
            <w:pPr>
              <w:jc w:val="center"/>
              <w:rPr>
                <w:rFonts w:ascii="Times New Roman" w:eastAsia="Times New Roman" w:hAnsi="Times New Roman" w:cs="Times New Roman"/>
                <w:sz w:val="18"/>
                <w:szCs w:val="18"/>
              </w:rPr>
            </w:pPr>
          </w:p>
        </w:tc>
      </w:tr>
      <w:tr w:rsidR="0056008C" w:rsidRPr="0056008C" w14:paraId="53CEFF6B" w14:textId="77777777" w:rsidTr="00156DDD">
        <w:trPr>
          <w:trHeight w:val="350"/>
          <w:jc w:val="center"/>
        </w:trPr>
        <w:tc>
          <w:tcPr>
            <w:tcW w:w="3119" w:type="dxa"/>
            <w:tcBorders>
              <w:top w:val="nil"/>
              <w:left w:val="nil"/>
              <w:bottom w:val="nil"/>
              <w:right w:val="nil"/>
            </w:tcBorders>
            <w:hideMark/>
          </w:tcPr>
          <w:p w14:paraId="531D1883"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Fasting blood glucose, mmol/L</w:t>
            </w:r>
          </w:p>
        </w:tc>
        <w:tc>
          <w:tcPr>
            <w:tcW w:w="1701" w:type="dxa"/>
            <w:gridSpan w:val="2"/>
            <w:tcBorders>
              <w:top w:val="nil"/>
              <w:left w:val="nil"/>
              <w:bottom w:val="nil"/>
              <w:right w:val="nil"/>
            </w:tcBorders>
            <w:hideMark/>
          </w:tcPr>
          <w:p w14:paraId="1E42360E" w14:textId="38CDC3BD" w:rsidR="0056008C" w:rsidRPr="0056008C" w:rsidRDefault="008349BE" w:rsidP="0056008C">
            <w:pPr>
              <w:jc w:val="left"/>
              <w:rPr>
                <w:rFonts w:ascii="Times New Roman" w:eastAsia="Times New Roman" w:hAnsi="Times New Roman" w:cs="Times New Roman"/>
                <w:sz w:val="18"/>
              </w:rPr>
            </w:pPr>
            <w:r>
              <w:rPr>
                <w:rFonts w:ascii="Times New Roman" w:hAnsi="Times New Roman" w:cs="Times New Roman" w:hint="eastAsia"/>
                <w:sz w:val="18"/>
              </w:rPr>
              <w:t>6</w:t>
            </w:r>
            <w:r w:rsidR="0056008C" w:rsidRPr="0056008C">
              <w:rPr>
                <w:rFonts w:ascii="Times New Roman" w:eastAsia="Times New Roman" w:hAnsi="Times New Roman" w:cs="Times New Roman"/>
                <w:sz w:val="18"/>
              </w:rPr>
              <w:t>.3</w:t>
            </w:r>
            <w:r>
              <w:rPr>
                <w:rFonts w:ascii="Times New Roman" w:hAnsi="Times New Roman" w:cs="Times New Roman" w:hint="eastAsia"/>
                <w:sz w:val="18"/>
              </w:rPr>
              <w:t>0</w:t>
            </w:r>
            <w:r w:rsidR="0056008C" w:rsidRPr="0056008C">
              <w:rPr>
                <w:rFonts w:ascii="宋体" w:eastAsia="Times New Roman" w:hAnsi="宋体" w:cs="Times New Roman"/>
                <w:sz w:val="18"/>
              </w:rPr>
              <w:t>（</w:t>
            </w:r>
            <w:r w:rsidR="0056008C" w:rsidRPr="0056008C">
              <w:rPr>
                <w:rFonts w:ascii="Times New Roman" w:eastAsia="Times New Roman" w:hAnsi="Times New Roman" w:cs="Times New Roman"/>
                <w:sz w:val="18"/>
              </w:rPr>
              <w:t>4.71,</w:t>
            </w:r>
            <w:r>
              <w:rPr>
                <w:rFonts w:ascii="Times New Roman" w:hAnsi="Times New Roman" w:cs="Times New Roman" w:hint="eastAsia"/>
                <w:sz w:val="18"/>
              </w:rPr>
              <w:t>7.10</w:t>
            </w:r>
            <w:r w:rsidR="0056008C"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6D20701B" w14:textId="6611446E" w:rsidR="0056008C" w:rsidRPr="0056008C" w:rsidRDefault="008349BE" w:rsidP="0056008C">
            <w:pPr>
              <w:jc w:val="left"/>
              <w:rPr>
                <w:rFonts w:ascii="Times New Roman" w:eastAsia="Times New Roman" w:hAnsi="Times New Roman" w:cs="Times New Roman"/>
                <w:sz w:val="18"/>
              </w:rPr>
            </w:pPr>
            <w:r>
              <w:rPr>
                <w:rFonts w:ascii="Times New Roman" w:hAnsi="Times New Roman" w:cs="Times New Roman" w:hint="eastAsia"/>
                <w:sz w:val="18"/>
              </w:rPr>
              <w:t>6.31</w:t>
            </w:r>
            <w:r w:rsidR="0056008C" w:rsidRPr="0056008C">
              <w:rPr>
                <w:rFonts w:ascii="宋体" w:eastAsia="Times New Roman" w:hAnsi="宋体" w:cs="Times New Roman"/>
                <w:sz w:val="18"/>
              </w:rPr>
              <w:t>（</w:t>
            </w:r>
            <w:r w:rsidR="0056008C" w:rsidRPr="0056008C">
              <w:rPr>
                <w:rFonts w:ascii="Times New Roman" w:eastAsia="Times New Roman" w:hAnsi="Times New Roman" w:cs="Times New Roman"/>
                <w:sz w:val="18"/>
              </w:rPr>
              <w:t>4.</w:t>
            </w:r>
            <w:r>
              <w:rPr>
                <w:rFonts w:ascii="Times New Roman" w:hAnsi="Times New Roman" w:cs="Times New Roman" w:hint="eastAsia"/>
                <w:sz w:val="18"/>
              </w:rPr>
              <w:t>70</w:t>
            </w:r>
            <w:r w:rsidR="0056008C" w:rsidRPr="0056008C">
              <w:rPr>
                <w:rFonts w:ascii="Times New Roman" w:eastAsia="Times New Roman" w:hAnsi="Times New Roman" w:cs="Times New Roman"/>
                <w:sz w:val="18"/>
              </w:rPr>
              <w:t>,7.</w:t>
            </w:r>
            <w:r>
              <w:rPr>
                <w:rFonts w:ascii="Times New Roman" w:hAnsi="Times New Roman" w:cs="Times New Roman" w:hint="eastAsia"/>
                <w:sz w:val="18"/>
              </w:rPr>
              <w:t>10</w:t>
            </w:r>
            <w:r w:rsidR="0056008C" w:rsidRPr="0056008C">
              <w:rPr>
                <w:rFonts w:ascii="宋体" w:eastAsia="Times New Roman" w:hAnsi="宋体" w:cs="Times New Roman"/>
                <w:sz w:val="18"/>
              </w:rPr>
              <w:t>）</w:t>
            </w:r>
          </w:p>
        </w:tc>
        <w:tc>
          <w:tcPr>
            <w:tcW w:w="1417" w:type="dxa"/>
            <w:tcBorders>
              <w:top w:val="nil"/>
              <w:left w:val="nil"/>
              <w:bottom w:val="nil"/>
              <w:right w:val="nil"/>
            </w:tcBorders>
            <w:hideMark/>
          </w:tcPr>
          <w:p w14:paraId="10799E6B" w14:textId="7CE5FB11"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0.990</w:t>
            </w:r>
          </w:p>
        </w:tc>
      </w:tr>
      <w:tr w:rsidR="0056008C" w:rsidRPr="0056008C" w14:paraId="23F0F82C" w14:textId="77777777" w:rsidTr="00156DDD">
        <w:trPr>
          <w:trHeight w:val="350"/>
          <w:jc w:val="center"/>
        </w:trPr>
        <w:tc>
          <w:tcPr>
            <w:tcW w:w="3119" w:type="dxa"/>
            <w:tcBorders>
              <w:top w:val="nil"/>
              <w:left w:val="nil"/>
              <w:bottom w:val="nil"/>
              <w:right w:val="nil"/>
            </w:tcBorders>
            <w:hideMark/>
          </w:tcPr>
          <w:p w14:paraId="47297F91"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Total cholesterol, mmol/L</w:t>
            </w:r>
          </w:p>
        </w:tc>
        <w:tc>
          <w:tcPr>
            <w:tcW w:w="1701" w:type="dxa"/>
            <w:gridSpan w:val="2"/>
            <w:tcBorders>
              <w:top w:val="nil"/>
              <w:left w:val="nil"/>
              <w:bottom w:val="nil"/>
              <w:right w:val="nil"/>
            </w:tcBorders>
            <w:hideMark/>
          </w:tcPr>
          <w:p w14:paraId="1E0FB365" w14:textId="3CB15924"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4.</w:t>
            </w:r>
            <w:r w:rsidR="008349BE">
              <w:rPr>
                <w:rFonts w:ascii="Times New Roman" w:hAnsi="Times New Roman" w:cs="Times New Roman" w:hint="eastAsia"/>
                <w:sz w:val="18"/>
              </w:rPr>
              <w:t>38</w:t>
            </w:r>
            <w:r w:rsidRPr="0056008C">
              <w:rPr>
                <w:rFonts w:ascii="宋体" w:eastAsia="Times New Roman" w:hAnsi="宋体" w:cs="Times New Roman"/>
                <w:sz w:val="18"/>
              </w:rPr>
              <w:t>（</w:t>
            </w:r>
            <w:r w:rsidRPr="0056008C">
              <w:rPr>
                <w:rFonts w:ascii="Times New Roman" w:eastAsia="Times New Roman" w:hAnsi="Times New Roman" w:cs="Times New Roman"/>
                <w:sz w:val="18"/>
              </w:rPr>
              <w:t>3.</w:t>
            </w:r>
            <w:r w:rsidR="008349BE">
              <w:rPr>
                <w:rFonts w:ascii="Times New Roman" w:hAnsi="Times New Roman" w:cs="Times New Roman" w:hint="eastAsia"/>
                <w:sz w:val="18"/>
              </w:rPr>
              <w:t>62</w:t>
            </w:r>
            <w:r w:rsidRPr="0056008C">
              <w:rPr>
                <w:rFonts w:ascii="Times New Roman" w:eastAsia="Times New Roman" w:hAnsi="Times New Roman" w:cs="Times New Roman"/>
                <w:sz w:val="18"/>
              </w:rPr>
              <w:t>,5.0</w:t>
            </w:r>
            <w:r w:rsidR="008349BE">
              <w:rPr>
                <w:rFonts w:ascii="Times New Roman" w:hAnsi="Times New Roman" w:cs="Times New Roman" w:hint="eastAsia"/>
                <w:sz w:val="18"/>
              </w:rPr>
              <w:t>4</w:t>
            </w:r>
            <w:r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5B61FBBD" w14:textId="0B5D9E94" w:rsidR="0056008C" w:rsidRPr="00156DDD" w:rsidRDefault="008349BE" w:rsidP="0056008C">
            <w:pPr>
              <w:jc w:val="left"/>
              <w:rPr>
                <w:rFonts w:ascii="Times New Roman" w:hAnsi="Times New Roman" w:cs="Times New Roman"/>
                <w:sz w:val="18"/>
                <w:vertAlign w:val="superscript"/>
              </w:rPr>
            </w:pPr>
            <w:r>
              <w:rPr>
                <w:rFonts w:ascii="Times New Roman" w:hAnsi="Times New Roman" w:cs="Times New Roman" w:hint="eastAsia"/>
                <w:sz w:val="18"/>
              </w:rPr>
              <w:t>4.38</w:t>
            </w:r>
            <w:r w:rsidRPr="0056008C">
              <w:rPr>
                <w:rFonts w:ascii="宋体" w:eastAsia="Times New Roman" w:hAnsi="宋体" w:cs="Times New Roman"/>
                <w:sz w:val="18"/>
              </w:rPr>
              <w:t>（</w:t>
            </w:r>
            <w:r w:rsidRPr="0056008C">
              <w:rPr>
                <w:rFonts w:ascii="Times New Roman" w:eastAsia="Times New Roman" w:hAnsi="Times New Roman" w:cs="Times New Roman"/>
                <w:sz w:val="18"/>
              </w:rPr>
              <w:t>3.</w:t>
            </w:r>
            <w:r>
              <w:rPr>
                <w:rFonts w:ascii="Times New Roman" w:hAnsi="Times New Roman" w:cs="Times New Roman" w:hint="eastAsia"/>
                <w:sz w:val="18"/>
              </w:rPr>
              <w:t>62</w:t>
            </w:r>
            <w:r w:rsidRPr="0056008C">
              <w:rPr>
                <w:rFonts w:ascii="Times New Roman" w:eastAsia="Times New Roman" w:hAnsi="Times New Roman" w:cs="Times New Roman"/>
                <w:sz w:val="18"/>
              </w:rPr>
              <w:t>,5.0</w:t>
            </w:r>
            <w:r>
              <w:rPr>
                <w:rFonts w:ascii="Times New Roman" w:hAnsi="Times New Roman" w:cs="Times New Roman" w:hint="eastAsia"/>
                <w:sz w:val="18"/>
              </w:rPr>
              <w:t>4</w:t>
            </w:r>
            <w:r w:rsidRPr="0056008C">
              <w:rPr>
                <w:rFonts w:ascii="宋体" w:eastAsia="Times New Roman" w:hAnsi="宋体" w:cs="Times New Roman"/>
                <w:sz w:val="18"/>
              </w:rPr>
              <w:t>）</w:t>
            </w:r>
          </w:p>
        </w:tc>
        <w:tc>
          <w:tcPr>
            <w:tcW w:w="1417" w:type="dxa"/>
            <w:tcBorders>
              <w:top w:val="nil"/>
              <w:left w:val="nil"/>
              <w:bottom w:val="nil"/>
              <w:right w:val="nil"/>
            </w:tcBorders>
            <w:hideMark/>
          </w:tcPr>
          <w:p w14:paraId="59035787" w14:textId="4E192803"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0.950</w:t>
            </w:r>
          </w:p>
        </w:tc>
      </w:tr>
      <w:tr w:rsidR="0056008C" w:rsidRPr="0056008C" w14:paraId="7781A6CE" w14:textId="77777777" w:rsidTr="00156DDD">
        <w:trPr>
          <w:trHeight w:val="350"/>
          <w:jc w:val="center"/>
        </w:trPr>
        <w:tc>
          <w:tcPr>
            <w:tcW w:w="3119" w:type="dxa"/>
            <w:tcBorders>
              <w:top w:val="nil"/>
              <w:left w:val="nil"/>
              <w:bottom w:val="nil"/>
              <w:right w:val="nil"/>
            </w:tcBorders>
            <w:hideMark/>
          </w:tcPr>
          <w:p w14:paraId="6E6D6A5A"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Triglycerides, mmol/L</w:t>
            </w:r>
          </w:p>
        </w:tc>
        <w:tc>
          <w:tcPr>
            <w:tcW w:w="1701" w:type="dxa"/>
            <w:gridSpan w:val="2"/>
            <w:tcBorders>
              <w:top w:val="nil"/>
              <w:left w:val="nil"/>
              <w:bottom w:val="nil"/>
              <w:right w:val="nil"/>
            </w:tcBorders>
            <w:hideMark/>
          </w:tcPr>
          <w:p w14:paraId="7695EBA3" w14:textId="24FAEB53"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1.</w:t>
            </w:r>
            <w:r w:rsidR="008349BE">
              <w:rPr>
                <w:rFonts w:ascii="Times New Roman" w:hAnsi="Times New Roman" w:cs="Times New Roman" w:hint="eastAsia"/>
                <w:sz w:val="18"/>
              </w:rPr>
              <w:t>56</w:t>
            </w:r>
            <w:r w:rsidRPr="0056008C">
              <w:rPr>
                <w:rFonts w:ascii="宋体" w:eastAsia="Times New Roman" w:hAnsi="宋体" w:cs="Times New Roman"/>
                <w:sz w:val="18"/>
              </w:rPr>
              <w:t>（</w:t>
            </w:r>
            <w:r w:rsidRPr="0056008C">
              <w:rPr>
                <w:rFonts w:ascii="Times New Roman" w:eastAsia="Times New Roman" w:hAnsi="Times New Roman" w:cs="Times New Roman"/>
                <w:sz w:val="18"/>
              </w:rPr>
              <w:t>0.9</w:t>
            </w:r>
            <w:r w:rsidR="008349BE">
              <w:rPr>
                <w:rFonts w:ascii="Times New Roman" w:hAnsi="Times New Roman" w:cs="Times New Roman" w:hint="eastAsia"/>
                <w:sz w:val="18"/>
              </w:rPr>
              <w:t>5,</w:t>
            </w:r>
            <w:r w:rsidRPr="0056008C">
              <w:rPr>
                <w:rFonts w:ascii="Times New Roman" w:eastAsia="Times New Roman" w:hAnsi="Times New Roman" w:cs="Times New Roman"/>
                <w:sz w:val="18"/>
              </w:rPr>
              <w:t>1.7</w:t>
            </w:r>
            <w:r w:rsidR="008349BE">
              <w:rPr>
                <w:rFonts w:ascii="Times New Roman" w:hAnsi="Times New Roman" w:cs="Times New Roman" w:hint="eastAsia"/>
                <w:sz w:val="18"/>
              </w:rPr>
              <w:t>8</w:t>
            </w:r>
            <w:r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707DD09C" w14:textId="5ACDD5BB"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1.</w:t>
            </w:r>
            <w:r w:rsidR="008349BE">
              <w:rPr>
                <w:rFonts w:ascii="Times New Roman" w:hAnsi="Times New Roman" w:cs="Times New Roman" w:hint="eastAsia"/>
                <w:sz w:val="18"/>
              </w:rPr>
              <w:t>56</w:t>
            </w:r>
            <w:r w:rsidRPr="0056008C">
              <w:rPr>
                <w:rFonts w:ascii="宋体" w:eastAsia="Times New Roman" w:hAnsi="宋体" w:cs="Times New Roman"/>
                <w:sz w:val="18"/>
              </w:rPr>
              <w:t>（</w:t>
            </w:r>
            <w:r w:rsidRPr="0056008C">
              <w:rPr>
                <w:rFonts w:ascii="Times New Roman" w:eastAsia="Times New Roman" w:hAnsi="Times New Roman" w:cs="Times New Roman"/>
                <w:sz w:val="18"/>
              </w:rPr>
              <w:t>0.9</w:t>
            </w:r>
            <w:r w:rsidR="008349BE">
              <w:rPr>
                <w:rFonts w:ascii="Times New Roman" w:hAnsi="Times New Roman" w:cs="Times New Roman" w:hint="eastAsia"/>
                <w:sz w:val="18"/>
              </w:rPr>
              <w:t>5</w:t>
            </w:r>
            <w:r w:rsidRPr="0056008C">
              <w:rPr>
                <w:rFonts w:ascii="Times New Roman" w:eastAsia="Times New Roman" w:hAnsi="Times New Roman" w:cs="Times New Roman"/>
                <w:sz w:val="18"/>
              </w:rPr>
              <w:t>,1.7</w:t>
            </w:r>
            <w:r w:rsidR="008349BE">
              <w:rPr>
                <w:rFonts w:ascii="Times New Roman" w:hAnsi="Times New Roman" w:cs="Times New Roman" w:hint="eastAsia"/>
                <w:sz w:val="18"/>
              </w:rPr>
              <w:t>8</w:t>
            </w:r>
            <w:r w:rsidRPr="0056008C">
              <w:rPr>
                <w:rFonts w:ascii="宋体" w:eastAsia="Times New Roman" w:hAnsi="宋体" w:cs="Times New Roman"/>
                <w:sz w:val="18"/>
              </w:rPr>
              <w:t>）</w:t>
            </w:r>
          </w:p>
        </w:tc>
        <w:tc>
          <w:tcPr>
            <w:tcW w:w="1417" w:type="dxa"/>
            <w:tcBorders>
              <w:top w:val="nil"/>
              <w:left w:val="nil"/>
              <w:bottom w:val="nil"/>
              <w:right w:val="nil"/>
            </w:tcBorders>
            <w:hideMark/>
          </w:tcPr>
          <w:p w14:paraId="25B8EF61" w14:textId="40F37324"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0.996</w:t>
            </w:r>
          </w:p>
        </w:tc>
      </w:tr>
      <w:tr w:rsidR="0056008C" w:rsidRPr="0056008C" w14:paraId="7AE5D1A2" w14:textId="77777777" w:rsidTr="00156DDD">
        <w:trPr>
          <w:trHeight w:val="350"/>
          <w:jc w:val="center"/>
        </w:trPr>
        <w:tc>
          <w:tcPr>
            <w:tcW w:w="3119" w:type="dxa"/>
            <w:tcBorders>
              <w:top w:val="nil"/>
              <w:left w:val="nil"/>
              <w:bottom w:val="nil"/>
              <w:right w:val="nil"/>
            </w:tcBorders>
            <w:hideMark/>
          </w:tcPr>
          <w:p w14:paraId="43E915D0"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Cholesterol LDL, mmol/L</w:t>
            </w:r>
          </w:p>
        </w:tc>
        <w:tc>
          <w:tcPr>
            <w:tcW w:w="1701" w:type="dxa"/>
            <w:gridSpan w:val="2"/>
            <w:tcBorders>
              <w:top w:val="nil"/>
              <w:left w:val="nil"/>
              <w:bottom w:val="nil"/>
              <w:right w:val="nil"/>
            </w:tcBorders>
            <w:hideMark/>
          </w:tcPr>
          <w:p w14:paraId="5FF69278" w14:textId="46CA8D73"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2.</w:t>
            </w:r>
            <w:r w:rsidR="008349BE">
              <w:rPr>
                <w:rFonts w:ascii="Times New Roman" w:hAnsi="Times New Roman" w:cs="Times New Roman" w:hint="eastAsia"/>
                <w:sz w:val="18"/>
              </w:rPr>
              <w:t>61</w:t>
            </w:r>
            <w:r w:rsidRPr="0056008C">
              <w:rPr>
                <w:rFonts w:ascii="宋体" w:eastAsia="Times New Roman" w:hAnsi="宋体" w:cs="Times New Roman"/>
                <w:sz w:val="18"/>
              </w:rPr>
              <w:t>（</w:t>
            </w:r>
            <w:r w:rsidRPr="0056008C">
              <w:rPr>
                <w:rFonts w:ascii="Times New Roman" w:eastAsia="Times New Roman" w:hAnsi="Times New Roman" w:cs="Times New Roman"/>
                <w:sz w:val="18"/>
              </w:rPr>
              <w:t>2</w:t>
            </w:r>
            <w:r w:rsidR="008349BE">
              <w:rPr>
                <w:rFonts w:ascii="Times New Roman" w:hAnsi="Times New Roman" w:cs="Times New Roman" w:hint="eastAsia"/>
                <w:sz w:val="18"/>
              </w:rPr>
              <w:t>.01</w:t>
            </w:r>
            <w:r w:rsidRPr="0056008C">
              <w:rPr>
                <w:rFonts w:ascii="Times New Roman" w:eastAsia="Times New Roman" w:hAnsi="Times New Roman" w:cs="Times New Roman"/>
                <w:sz w:val="18"/>
              </w:rPr>
              <w:t>,3.1</w:t>
            </w:r>
            <w:r w:rsidR="008349BE">
              <w:rPr>
                <w:rFonts w:ascii="Times New Roman" w:hAnsi="Times New Roman" w:cs="Times New Roman" w:hint="eastAsia"/>
                <w:sz w:val="18"/>
              </w:rPr>
              <w:t>3</w:t>
            </w:r>
            <w:r w:rsidRPr="0056008C">
              <w:rPr>
                <w:rFonts w:ascii="宋体" w:eastAsia="Times New Roman" w:hAnsi="宋体" w:cs="Times New Roman"/>
                <w:sz w:val="18"/>
              </w:rPr>
              <w:t>）</w:t>
            </w:r>
          </w:p>
        </w:tc>
        <w:tc>
          <w:tcPr>
            <w:tcW w:w="1701" w:type="dxa"/>
            <w:gridSpan w:val="2"/>
            <w:tcBorders>
              <w:top w:val="nil"/>
              <w:left w:val="nil"/>
              <w:bottom w:val="nil"/>
              <w:right w:val="nil"/>
            </w:tcBorders>
            <w:hideMark/>
          </w:tcPr>
          <w:p w14:paraId="115DF17E" w14:textId="302130AA" w:rsidR="0056008C" w:rsidRPr="00156DDD" w:rsidRDefault="008349BE" w:rsidP="0056008C">
            <w:pPr>
              <w:jc w:val="left"/>
              <w:rPr>
                <w:rFonts w:ascii="Times New Roman" w:hAnsi="Times New Roman" w:cs="Times New Roman"/>
                <w:sz w:val="18"/>
                <w:vertAlign w:val="superscript"/>
              </w:rPr>
            </w:pPr>
            <w:r w:rsidRPr="0056008C">
              <w:rPr>
                <w:rFonts w:ascii="Times New Roman" w:eastAsia="Times New Roman" w:hAnsi="Times New Roman" w:cs="Times New Roman"/>
                <w:sz w:val="18"/>
              </w:rPr>
              <w:t>2.</w:t>
            </w:r>
            <w:r>
              <w:rPr>
                <w:rFonts w:ascii="Times New Roman" w:hAnsi="Times New Roman" w:cs="Times New Roman" w:hint="eastAsia"/>
                <w:sz w:val="18"/>
              </w:rPr>
              <w:t>61</w:t>
            </w:r>
            <w:r w:rsidRPr="0056008C">
              <w:rPr>
                <w:rFonts w:ascii="宋体" w:eastAsia="Times New Roman" w:hAnsi="宋体" w:cs="Times New Roman"/>
                <w:sz w:val="18"/>
              </w:rPr>
              <w:t>（</w:t>
            </w:r>
            <w:r w:rsidRPr="0056008C">
              <w:rPr>
                <w:rFonts w:ascii="Times New Roman" w:eastAsia="Times New Roman" w:hAnsi="Times New Roman" w:cs="Times New Roman"/>
                <w:sz w:val="18"/>
              </w:rPr>
              <w:t>2</w:t>
            </w:r>
            <w:r>
              <w:rPr>
                <w:rFonts w:ascii="Times New Roman" w:hAnsi="Times New Roman" w:cs="Times New Roman" w:hint="eastAsia"/>
                <w:sz w:val="18"/>
              </w:rPr>
              <w:t>.0</w:t>
            </w:r>
            <w:r w:rsidRPr="0056008C">
              <w:rPr>
                <w:rFonts w:ascii="Times New Roman" w:eastAsia="Times New Roman" w:hAnsi="Times New Roman" w:cs="Times New Roman"/>
                <w:sz w:val="18"/>
              </w:rPr>
              <w:t>,3.12</w:t>
            </w:r>
            <w:r w:rsidRPr="0056008C">
              <w:rPr>
                <w:rFonts w:ascii="宋体" w:eastAsia="Times New Roman" w:hAnsi="宋体" w:cs="Times New Roman"/>
                <w:sz w:val="18"/>
              </w:rPr>
              <w:t>）</w:t>
            </w:r>
          </w:p>
        </w:tc>
        <w:tc>
          <w:tcPr>
            <w:tcW w:w="1417" w:type="dxa"/>
            <w:tcBorders>
              <w:top w:val="nil"/>
              <w:left w:val="nil"/>
              <w:bottom w:val="nil"/>
              <w:right w:val="nil"/>
            </w:tcBorders>
            <w:hideMark/>
          </w:tcPr>
          <w:p w14:paraId="5C0637D4" w14:textId="2CB449D3"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0.985</w:t>
            </w:r>
          </w:p>
        </w:tc>
      </w:tr>
      <w:tr w:rsidR="0056008C" w:rsidRPr="0056008C" w14:paraId="5A98CE98" w14:textId="77777777" w:rsidTr="00156DDD">
        <w:trPr>
          <w:trHeight w:val="350"/>
          <w:jc w:val="center"/>
        </w:trPr>
        <w:tc>
          <w:tcPr>
            <w:tcW w:w="3119" w:type="dxa"/>
            <w:tcBorders>
              <w:top w:val="nil"/>
              <w:left w:val="nil"/>
              <w:bottom w:val="single" w:sz="4" w:space="0" w:color="auto"/>
              <w:right w:val="nil"/>
            </w:tcBorders>
            <w:hideMark/>
          </w:tcPr>
          <w:p w14:paraId="5DA82152" w14:textId="77777777"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hint="eastAsia"/>
                <w:sz w:val="18"/>
              </w:rPr>
              <w:t>D</w:t>
            </w:r>
            <w:r w:rsidRPr="0056008C">
              <w:rPr>
                <w:rFonts w:ascii="Times New Roman" w:eastAsia="Times New Roman" w:hAnsi="Times New Roman" w:cs="Times New Roman"/>
                <w:sz w:val="18"/>
              </w:rPr>
              <w:t>-dimer, ng/mL</w:t>
            </w:r>
          </w:p>
        </w:tc>
        <w:tc>
          <w:tcPr>
            <w:tcW w:w="1701" w:type="dxa"/>
            <w:gridSpan w:val="2"/>
            <w:tcBorders>
              <w:top w:val="nil"/>
              <w:left w:val="nil"/>
              <w:bottom w:val="single" w:sz="4" w:space="0" w:color="auto"/>
              <w:right w:val="nil"/>
            </w:tcBorders>
            <w:hideMark/>
          </w:tcPr>
          <w:p w14:paraId="16132F2B" w14:textId="25D322C7" w:rsidR="0056008C" w:rsidRPr="0056008C" w:rsidRDefault="008349BE" w:rsidP="0056008C">
            <w:pPr>
              <w:jc w:val="left"/>
              <w:rPr>
                <w:rFonts w:ascii="Times New Roman" w:eastAsia="Times New Roman" w:hAnsi="Times New Roman" w:cs="Times New Roman"/>
                <w:sz w:val="18"/>
              </w:rPr>
            </w:pPr>
            <w:r>
              <w:rPr>
                <w:rFonts w:ascii="Times New Roman" w:hAnsi="Times New Roman" w:cs="Times New Roman" w:hint="eastAsia"/>
                <w:sz w:val="18"/>
              </w:rPr>
              <w:t>433</w:t>
            </w:r>
            <w:r w:rsidR="0056008C" w:rsidRPr="0056008C">
              <w:rPr>
                <w:rFonts w:ascii="宋体" w:eastAsia="Times New Roman" w:hAnsi="宋体" w:cs="Times New Roman"/>
                <w:sz w:val="18"/>
              </w:rPr>
              <w:t>（</w:t>
            </w:r>
            <w:r w:rsidR="0056008C" w:rsidRPr="0056008C">
              <w:rPr>
                <w:rFonts w:ascii="Times New Roman" w:eastAsia="Times New Roman" w:hAnsi="Times New Roman" w:cs="Times New Roman"/>
                <w:sz w:val="18"/>
              </w:rPr>
              <w:t>150,3</w:t>
            </w:r>
            <w:r>
              <w:rPr>
                <w:rFonts w:ascii="Times New Roman" w:hAnsi="Times New Roman" w:cs="Times New Roman" w:hint="eastAsia"/>
                <w:sz w:val="18"/>
              </w:rPr>
              <w:t>8</w:t>
            </w:r>
            <w:r w:rsidR="0056008C" w:rsidRPr="0056008C">
              <w:rPr>
                <w:rFonts w:ascii="Times New Roman" w:eastAsia="Times New Roman" w:hAnsi="Times New Roman" w:cs="Times New Roman"/>
                <w:sz w:val="18"/>
              </w:rPr>
              <w:t>0</w:t>
            </w:r>
            <w:r w:rsidR="0056008C" w:rsidRPr="0056008C">
              <w:rPr>
                <w:rFonts w:ascii="宋体" w:eastAsia="Times New Roman" w:hAnsi="宋体" w:cs="Times New Roman"/>
                <w:sz w:val="18"/>
              </w:rPr>
              <w:t>）</w:t>
            </w:r>
          </w:p>
        </w:tc>
        <w:tc>
          <w:tcPr>
            <w:tcW w:w="1701" w:type="dxa"/>
            <w:gridSpan w:val="2"/>
            <w:tcBorders>
              <w:top w:val="nil"/>
              <w:left w:val="nil"/>
              <w:bottom w:val="single" w:sz="4" w:space="0" w:color="auto"/>
              <w:right w:val="nil"/>
            </w:tcBorders>
            <w:hideMark/>
          </w:tcPr>
          <w:p w14:paraId="79053911" w14:textId="31D80836" w:rsidR="0056008C" w:rsidRPr="0056008C" w:rsidRDefault="0056008C" w:rsidP="0056008C">
            <w:pPr>
              <w:jc w:val="left"/>
              <w:rPr>
                <w:rFonts w:ascii="Times New Roman" w:eastAsia="Times New Roman" w:hAnsi="Times New Roman" w:cs="Times New Roman"/>
                <w:sz w:val="18"/>
              </w:rPr>
            </w:pPr>
            <w:r w:rsidRPr="0056008C">
              <w:rPr>
                <w:rFonts w:ascii="Times New Roman" w:eastAsia="Times New Roman" w:hAnsi="Times New Roman" w:cs="Times New Roman"/>
                <w:sz w:val="18"/>
              </w:rPr>
              <w:t>4</w:t>
            </w:r>
            <w:r w:rsidR="008349BE">
              <w:rPr>
                <w:rFonts w:ascii="Times New Roman" w:hAnsi="Times New Roman" w:cs="Times New Roman" w:hint="eastAsia"/>
                <w:sz w:val="18"/>
              </w:rPr>
              <w:t>36</w:t>
            </w:r>
            <w:r w:rsidRPr="0056008C">
              <w:rPr>
                <w:rFonts w:ascii="宋体" w:eastAsia="Times New Roman" w:hAnsi="宋体" w:cs="Times New Roman"/>
                <w:sz w:val="18"/>
              </w:rPr>
              <w:t>（</w:t>
            </w:r>
            <w:r w:rsidR="008349BE">
              <w:rPr>
                <w:rFonts w:ascii="Times New Roman" w:hAnsi="Times New Roman" w:cs="Times New Roman" w:hint="eastAsia"/>
                <w:sz w:val="18"/>
              </w:rPr>
              <w:t>150</w:t>
            </w:r>
            <w:r w:rsidRPr="0056008C">
              <w:rPr>
                <w:rFonts w:ascii="Times New Roman" w:eastAsia="Times New Roman" w:hAnsi="Times New Roman" w:cs="Times New Roman"/>
                <w:sz w:val="18"/>
              </w:rPr>
              <w:t>,</w:t>
            </w:r>
            <w:r w:rsidR="008349BE">
              <w:rPr>
                <w:rFonts w:ascii="Times New Roman" w:hAnsi="Times New Roman" w:cs="Times New Roman" w:hint="eastAsia"/>
                <w:sz w:val="18"/>
              </w:rPr>
              <w:t>380</w:t>
            </w:r>
            <w:r w:rsidRPr="0056008C">
              <w:rPr>
                <w:rFonts w:ascii="宋体" w:eastAsia="Times New Roman" w:hAnsi="宋体" w:cs="Times New Roman"/>
                <w:sz w:val="18"/>
              </w:rPr>
              <w:t>）</w:t>
            </w:r>
          </w:p>
        </w:tc>
        <w:tc>
          <w:tcPr>
            <w:tcW w:w="1417" w:type="dxa"/>
            <w:tcBorders>
              <w:top w:val="nil"/>
              <w:left w:val="nil"/>
              <w:bottom w:val="single" w:sz="4" w:space="0" w:color="auto"/>
              <w:right w:val="nil"/>
            </w:tcBorders>
            <w:hideMark/>
          </w:tcPr>
          <w:p w14:paraId="586B4712" w14:textId="377C25CD" w:rsidR="0056008C" w:rsidRPr="00156DDD" w:rsidRDefault="007D1DE9" w:rsidP="00156DDD">
            <w:pPr>
              <w:jc w:val="center"/>
              <w:rPr>
                <w:rFonts w:ascii="Times New Roman" w:hAnsi="Times New Roman" w:cs="Times New Roman"/>
                <w:sz w:val="18"/>
                <w:szCs w:val="18"/>
              </w:rPr>
            </w:pPr>
            <w:r>
              <w:rPr>
                <w:rFonts w:ascii="Times New Roman" w:hAnsi="Times New Roman" w:cs="Times New Roman" w:hint="eastAsia"/>
                <w:sz w:val="18"/>
                <w:szCs w:val="18"/>
              </w:rPr>
              <w:t>0.857</w:t>
            </w:r>
          </w:p>
        </w:tc>
      </w:tr>
    </w:tbl>
    <w:p w14:paraId="5792ACE5" w14:textId="77777777" w:rsidR="00AB3233" w:rsidRDefault="00AB3233">
      <w:pPr>
        <w:rPr>
          <w:rFonts w:ascii="Times New Roman" w:hAnsi="Times New Roman" w:cs="Times New Roman"/>
          <w:szCs w:val="21"/>
        </w:rPr>
      </w:pPr>
    </w:p>
    <w:p w14:paraId="770F5D9E" w14:textId="67A19F47" w:rsidR="00B71E11" w:rsidRDefault="00CD17FC">
      <w:pPr>
        <w:rPr>
          <w:rFonts w:ascii="Times New Roman" w:hAnsi="Times New Roman" w:cs="Times New Roman"/>
          <w:szCs w:val="21"/>
        </w:rPr>
      </w:pPr>
      <w:r w:rsidRPr="00CD17FC">
        <w:rPr>
          <w:rFonts w:ascii="Times New Roman" w:hAnsi="Times New Roman" w:cs="Times New Roman"/>
          <w:szCs w:val="21"/>
        </w:rPr>
        <w:t>Table S</w:t>
      </w:r>
      <w:r w:rsidR="007D1DE9">
        <w:rPr>
          <w:rFonts w:ascii="Times New Roman" w:hAnsi="Times New Roman" w:cs="Times New Roman" w:hint="eastAsia"/>
          <w:szCs w:val="21"/>
        </w:rPr>
        <w:t>4</w:t>
      </w:r>
      <w:r>
        <w:rPr>
          <w:rFonts w:ascii="Times New Roman" w:hAnsi="Times New Roman" w:cs="Times New Roman"/>
          <w:szCs w:val="21"/>
        </w:rPr>
        <w:t xml:space="preserve"> T</w:t>
      </w:r>
      <w:r w:rsidRPr="00CD17FC">
        <w:rPr>
          <w:rFonts w:ascii="Times New Roman" w:hAnsi="Times New Roman" w:cs="Times New Roman"/>
          <w:szCs w:val="21"/>
        </w:rPr>
        <w:t xml:space="preserve">he risk of PSE within the 2 years after stroke under the different </w:t>
      </w:r>
      <w:proofErr w:type="spellStart"/>
      <w:r w:rsidRPr="00CD17FC">
        <w:rPr>
          <w:rFonts w:ascii="Times New Roman" w:hAnsi="Times New Roman" w:cs="Times New Roman"/>
          <w:szCs w:val="21"/>
        </w:rPr>
        <w:t>SeLECT</w:t>
      </w:r>
      <w:proofErr w:type="spellEnd"/>
      <w:r w:rsidRPr="00CD17FC">
        <w:rPr>
          <w:rFonts w:ascii="Times New Roman" w:hAnsi="Times New Roman" w:cs="Times New Roman"/>
          <w:szCs w:val="21"/>
        </w:rPr>
        <w:t xml:space="preserve"> valu</w:t>
      </w:r>
      <w:r>
        <w:rPr>
          <w:rFonts w:ascii="Times New Roman" w:hAnsi="Times New Roman" w:cs="Times New Roman"/>
          <w:szCs w:val="21"/>
        </w:rPr>
        <w:t>e.</w:t>
      </w:r>
    </w:p>
    <w:p w14:paraId="0554589E" w14:textId="77777777" w:rsidR="00CD17FC" w:rsidRDefault="00CD17FC">
      <w:pPr>
        <w:rPr>
          <w:rFonts w:ascii="Times New Roman" w:hAnsi="Times New Roman" w:cs="Times New Roman"/>
          <w:szCs w:val="21"/>
        </w:rPr>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96"/>
        <w:gridCol w:w="2127"/>
      </w:tblGrid>
      <w:tr w:rsidR="00CD17FC" w14:paraId="23F00115" w14:textId="77777777" w:rsidTr="00CD17FC">
        <w:trPr>
          <w:trHeight w:val="340"/>
        </w:trPr>
        <w:tc>
          <w:tcPr>
            <w:tcW w:w="1696" w:type="dxa"/>
            <w:tcBorders>
              <w:bottom w:val="single" w:sz="4" w:space="0" w:color="auto"/>
            </w:tcBorders>
          </w:tcPr>
          <w:p w14:paraId="204495E7" w14:textId="1BCF3A94" w:rsidR="00CD17FC" w:rsidRDefault="00CD17FC" w:rsidP="00CD17FC">
            <w:pPr>
              <w:jc w:val="center"/>
              <w:rPr>
                <w:rFonts w:ascii="Times New Roman" w:hAnsi="Times New Roman" w:cs="Times New Roman"/>
                <w:szCs w:val="21"/>
              </w:rPr>
            </w:pPr>
            <w:proofErr w:type="spellStart"/>
            <w:r w:rsidRPr="00CD17FC">
              <w:rPr>
                <w:rFonts w:ascii="Times New Roman" w:hAnsi="Times New Roman" w:cs="Times New Roman"/>
                <w:szCs w:val="21"/>
              </w:rPr>
              <w:t>SeLECT</w:t>
            </w:r>
            <w:proofErr w:type="spellEnd"/>
            <w:r w:rsidRPr="00CD17FC">
              <w:rPr>
                <w:rFonts w:ascii="Times New Roman" w:hAnsi="Times New Roman" w:cs="Times New Roman"/>
                <w:szCs w:val="21"/>
              </w:rPr>
              <w:t xml:space="preserve"> value</w:t>
            </w:r>
          </w:p>
        </w:tc>
        <w:tc>
          <w:tcPr>
            <w:tcW w:w="2127" w:type="dxa"/>
            <w:tcBorders>
              <w:bottom w:val="single" w:sz="4" w:space="0" w:color="auto"/>
            </w:tcBorders>
          </w:tcPr>
          <w:p w14:paraId="023770D3" w14:textId="5CB63CD3" w:rsidR="00CD17FC" w:rsidRDefault="00CD17FC" w:rsidP="00CD17FC">
            <w:pPr>
              <w:rPr>
                <w:rFonts w:ascii="Times New Roman" w:hAnsi="Times New Roman" w:cs="Times New Roman"/>
                <w:szCs w:val="21"/>
              </w:rPr>
            </w:pPr>
            <w:r w:rsidRPr="00CD17FC">
              <w:rPr>
                <w:rFonts w:ascii="Times New Roman" w:hAnsi="Times New Roman" w:cs="Times New Roman"/>
                <w:szCs w:val="21"/>
              </w:rPr>
              <w:t>Risk estimat</w:t>
            </w:r>
            <w:r>
              <w:rPr>
                <w:rFonts w:ascii="Times New Roman" w:hAnsi="Times New Roman" w:cs="Times New Roman"/>
                <w:szCs w:val="21"/>
              </w:rPr>
              <w:t>e (%)</w:t>
            </w:r>
          </w:p>
        </w:tc>
      </w:tr>
      <w:tr w:rsidR="00CD17FC" w14:paraId="2E0023B4" w14:textId="77777777" w:rsidTr="00CD17FC">
        <w:trPr>
          <w:trHeight w:val="340"/>
        </w:trPr>
        <w:tc>
          <w:tcPr>
            <w:tcW w:w="1696" w:type="dxa"/>
            <w:tcBorders>
              <w:bottom w:val="nil"/>
            </w:tcBorders>
          </w:tcPr>
          <w:p w14:paraId="49663F79" w14:textId="333C1DA9"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0</w:t>
            </w:r>
          </w:p>
        </w:tc>
        <w:tc>
          <w:tcPr>
            <w:tcW w:w="2127" w:type="dxa"/>
            <w:tcBorders>
              <w:bottom w:val="nil"/>
            </w:tcBorders>
          </w:tcPr>
          <w:p w14:paraId="729DE251" w14:textId="289353BB" w:rsidR="00CD17FC" w:rsidRDefault="00CD17FC">
            <w:pPr>
              <w:rPr>
                <w:rFonts w:ascii="Times New Roman" w:hAnsi="Times New Roman" w:cs="Times New Roman"/>
                <w:szCs w:val="21"/>
              </w:rPr>
            </w:pPr>
            <w:r w:rsidRPr="00CD17FC">
              <w:rPr>
                <w:rFonts w:ascii="Times New Roman" w:hAnsi="Times New Roman" w:cs="Times New Roman"/>
                <w:szCs w:val="21"/>
              </w:rPr>
              <w:t>1.18443</w:t>
            </w:r>
          </w:p>
        </w:tc>
      </w:tr>
      <w:tr w:rsidR="00CD17FC" w14:paraId="3D293B7B" w14:textId="77777777" w:rsidTr="00CD17FC">
        <w:trPr>
          <w:trHeight w:val="340"/>
        </w:trPr>
        <w:tc>
          <w:tcPr>
            <w:tcW w:w="1696" w:type="dxa"/>
            <w:tcBorders>
              <w:top w:val="nil"/>
              <w:bottom w:val="nil"/>
            </w:tcBorders>
          </w:tcPr>
          <w:p w14:paraId="566687FB" w14:textId="244AAE5E"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1</w:t>
            </w:r>
          </w:p>
        </w:tc>
        <w:tc>
          <w:tcPr>
            <w:tcW w:w="2127" w:type="dxa"/>
            <w:tcBorders>
              <w:top w:val="nil"/>
              <w:bottom w:val="nil"/>
            </w:tcBorders>
          </w:tcPr>
          <w:p w14:paraId="367B8EFC" w14:textId="1596C7C0" w:rsidR="00CD17FC" w:rsidRDefault="00CD17FC">
            <w:pPr>
              <w:rPr>
                <w:rFonts w:ascii="Times New Roman" w:hAnsi="Times New Roman" w:cs="Times New Roman"/>
                <w:szCs w:val="21"/>
              </w:rPr>
            </w:pPr>
            <w:r w:rsidRPr="00CD17FC">
              <w:rPr>
                <w:rFonts w:ascii="Times New Roman" w:hAnsi="Times New Roman" w:cs="Times New Roman"/>
                <w:szCs w:val="21"/>
              </w:rPr>
              <w:t>2.03046</w:t>
            </w:r>
          </w:p>
        </w:tc>
      </w:tr>
      <w:tr w:rsidR="00CD17FC" w14:paraId="1AEB6A83" w14:textId="77777777" w:rsidTr="00CD17FC">
        <w:trPr>
          <w:trHeight w:val="340"/>
        </w:trPr>
        <w:tc>
          <w:tcPr>
            <w:tcW w:w="1696" w:type="dxa"/>
            <w:tcBorders>
              <w:top w:val="nil"/>
              <w:bottom w:val="nil"/>
            </w:tcBorders>
          </w:tcPr>
          <w:p w14:paraId="71DBA0AB" w14:textId="60101B0C"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2</w:t>
            </w:r>
          </w:p>
        </w:tc>
        <w:tc>
          <w:tcPr>
            <w:tcW w:w="2127" w:type="dxa"/>
            <w:tcBorders>
              <w:top w:val="nil"/>
              <w:bottom w:val="nil"/>
            </w:tcBorders>
          </w:tcPr>
          <w:p w14:paraId="11AFA8CD" w14:textId="2B0C4546" w:rsidR="00CD17FC" w:rsidRDefault="00CD17FC">
            <w:pPr>
              <w:rPr>
                <w:rFonts w:ascii="Times New Roman" w:hAnsi="Times New Roman" w:cs="Times New Roman"/>
                <w:szCs w:val="21"/>
              </w:rPr>
            </w:pPr>
            <w:r w:rsidRPr="00CD17FC">
              <w:rPr>
                <w:rFonts w:ascii="Times New Roman" w:hAnsi="Times New Roman" w:cs="Times New Roman"/>
                <w:szCs w:val="21"/>
              </w:rPr>
              <w:t>3.38409</w:t>
            </w:r>
          </w:p>
        </w:tc>
      </w:tr>
      <w:tr w:rsidR="00CD17FC" w14:paraId="2515DDCD" w14:textId="77777777" w:rsidTr="00CD17FC">
        <w:trPr>
          <w:trHeight w:val="340"/>
        </w:trPr>
        <w:tc>
          <w:tcPr>
            <w:tcW w:w="1696" w:type="dxa"/>
            <w:tcBorders>
              <w:top w:val="nil"/>
              <w:bottom w:val="nil"/>
            </w:tcBorders>
          </w:tcPr>
          <w:p w14:paraId="5461D33E" w14:textId="64EA7F76"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3</w:t>
            </w:r>
          </w:p>
        </w:tc>
        <w:tc>
          <w:tcPr>
            <w:tcW w:w="2127" w:type="dxa"/>
            <w:tcBorders>
              <w:top w:val="nil"/>
              <w:bottom w:val="nil"/>
            </w:tcBorders>
          </w:tcPr>
          <w:p w14:paraId="47F1DF71" w14:textId="48FC561C" w:rsidR="00CD17FC" w:rsidRDefault="00CD17FC">
            <w:pPr>
              <w:rPr>
                <w:rFonts w:ascii="Times New Roman" w:hAnsi="Times New Roman" w:cs="Times New Roman"/>
                <w:szCs w:val="21"/>
              </w:rPr>
            </w:pPr>
            <w:r w:rsidRPr="00CD17FC">
              <w:rPr>
                <w:rFonts w:ascii="Times New Roman" w:hAnsi="Times New Roman" w:cs="Times New Roman"/>
                <w:szCs w:val="21"/>
              </w:rPr>
              <w:t>5.58376</w:t>
            </w:r>
          </w:p>
        </w:tc>
      </w:tr>
      <w:tr w:rsidR="00CD17FC" w14:paraId="680F3783" w14:textId="77777777" w:rsidTr="00CD17FC">
        <w:trPr>
          <w:trHeight w:val="340"/>
        </w:trPr>
        <w:tc>
          <w:tcPr>
            <w:tcW w:w="1696" w:type="dxa"/>
            <w:tcBorders>
              <w:top w:val="nil"/>
              <w:bottom w:val="nil"/>
            </w:tcBorders>
          </w:tcPr>
          <w:p w14:paraId="52EABC97" w14:textId="1328C57C"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4</w:t>
            </w:r>
          </w:p>
        </w:tc>
        <w:tc>
          <w:tcPr>
            <w:tcW w:w="2127" w:type="dxa"/>
            <w:tcBorders>
              <w:top w:val="nil"/>
              <w:bottom w:val="nil"/>
            </w:tcBorders>
          </w:tcPr>
          <w:p w14:paraId="1251D2C3" w14:textId="5968084B" w:rsidR="00CD17FC" w:rsidRDefault="00CD17FC">
            <w:pPr>
              <w:rPr>
                <w:rFonts w:ascii="Times New Roman" w:hAnsi="Times New Roman" w:cs="Times New Roman"/>
                <w:szCs w:val="21"/>
              </w:rPr>
            </w:pPr>
            <w:r w:rsidRPr="00CD17FC">
              <w:rPr>
                <w:rFonts w:ascii="Times New Roman" w:hAnsi="Times New Roman" w:cs="Times New Roman"/>
                <w:szCs w:val="21"/>
              </w:rPr>
              <w:t>9.47547</w:t>
            </w:r>
          </w:p>
        </w:tc>
      </w:tr>
      <w:tr w:rsidR="00CD17FC" w14:paraId="0670966E" w14:textId="77777777" w:rsidTr="00CD17FC">
        <w:trPr>
          <w:trHeight w:val="340"/>
        </w:trPr>
        <w:tc>
          <w:tcPr>
            <w:tcW w:w="1696" w:type="dxa"/>
            <w:tcBorders>
              <w:top w:val="nil"/>
              <w:bottom w:val="nil"/>
            </w:tcBorders>
          </w:tcPr>
          <w:p w14:paraId="2AD19108" w14:textId="1E2CE3F1"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lastRenderedPageBreak/>
              <w:t>5</w:t>
            </w:r>
          </w:p>
        </w:tc>
        <w:tc>
          <w:tcPr>
            <w:tcW w:w="2127" w:type="dxa"/>
            <w:tcBorders>
              <w:top w:val="nil"/>
              <w:bottom w:val="nil"/>
            </w:tcBorders>
          </w:tcPr>
          <w:p w14:paraId="44B59DB9" w14:textId="4479E35D" w:rsidR="00CD17FC" w:rsidRDefault="00CD17FC">
            <w:pPr>
              <w:rPr>
                <w:rFonts w:ascii="Times New Roman" w:hAnsi="Times New Roman" w:cs="Times New Roman"/>
                <w:szCs w:val="21"/>
              </w:rPr>
            </w:pPr>
            <w:r w:rsidRPr="00CD17FC">
              <w:rPr>
                <w:rFonts w:ascii="Times New Roman" w:hAnsi="Times New Roman" w:cs="Times New Roman"/>
                <w:szCs w:val="21"/>
              </w:rPr>
              <w:t>15.5668</w:t>
            </w:r>
          </w:p>
        </w:tc>
      </w:tr>
      <w:tr w:rsidR="00CD17FC" w14:paraId="26D228A1" w14:textId="77777777" w:rsidTr="00CD17FC">
        <w:trPr>
          <w:trHeight w:val="340"/>
        </w:trPr>
        <w:tc>
          <w:tcPr>
            <w:tcW w:w="1696" w:type="dxa"/>
            <w:tcBorders>
              <w:top w:val="nil"/>
              <w:bottom w:val="nil"/>
            </w:tcBorders>
          </w:tcPr>
          <w:p w14:paraId="2847B3BC" w14:textId="3B314960"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6</w:t>
            </w:r>
          </w:p>
        </w:tc>
        <w:tc>
          <w:tcPr>
            <w:tcW w:w="2127" w:type="dxa"/>
            <w:tcBorders>
              <w:top w:val="nil"/>
              <w:bottom w:val="nil"/>
            </w:tcBorders>
          </w:tcPr>
          <w:p w14:paraId="61C6E87F" w14:textId="3B1B7EC2" w:rsidR="00CD17FC" w:rsidRDefault="00CD17FC">
            <w:pPr>
              <w:rPr>
                <w:rFonts w:ascii="Times New Roman" w:hAnsi="Times New Roman" w:cs="Times New Roman"/>
                <w:szCs w:val="21"/>
              </w:rPr>
            </w:pPr>
            <w:r w:rsidRPr="00CD17FC">
              <w:rPr>
                <w:rFonts w:ascii="Times New Roman" w:hAnsi="Times New Roman" w:cs="Times New Roman"/>
                <w:szCs w:val="21"/>
              </w:rPr>
              <w:t>25.2115</w:t>
            </w:r>
          </w:p>
        </w:tc>
      </w:tr>
      <w:tr w:rsidR="00CD17FC" w14:paraId="0F8174E1" w14:textId="77777777" w:rsidTr="00CD17FC">
        <w:trPr>
          <w:trHeight w:val="340"/>
        </w:trPr>
        <w:tc>
          <w:tcPr>
            <w:tcW w:w="1696" w:type="dxa"/>
            <w:tcBorders>
              <w:top w:val="nil"/>
              <w:bottom w:val="nil"/>
            </w:tcBorders>
          </w:tcPr>
          <w:p w14:paraId="5EC3B9D5" w14:textId="6CD8C3E2"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7</w:t>
            </w:r>
          </w:p>
        </w:tc>
        <w:tc>
          <w:tcPr>
            <w:tcW w:w="2127" w:type="dxa"/>
            <w:tcBorders>
              <w:top w:val="nil"/>
              <w:bottom w:val="nil"/>
            </w:tcBorders>
          </w:tcPr>
          <w:p w14:paraId="15BD054F" w14:textId="1BE16713" w:rsidR="00CD17FC" w:rsidRDefault="00CD17FC">
            <w:pPr>
              <w:rPr>
                <w:rFonts w:ascii="Times New Roman" w:hAnsi="Times New Roman" w:cs="Times New Roman"/>
                <w:szCs w:val="21"/>
              </w:rPr>
            </w:pPr>
            <w:r w:rsidRPr="00CD17FC">
              <w:rPr>
                <w:rFonts w:ascii="Times New Roman" w:hAnsi="Times New Roman" w:cs="Times New Roman"/>
                <w:szCs w:val="21"/>
              </w:rPr>
              <w:t>39.5939</w:t>
            </w:r>
          </w:p>
        </w:tc>
      </w:tr>
      <w:tr w:rsidR="00CD17FC" w14:paraId="1DAC0E94" w14:textId="77777777" w:rsidTr="00CD17FC">
        <w:trPr>
          <w:trHeight w:val="340"/>
        </w:trPr>
        <w:tc>
          <w:tcPr>
            <w:tcW w:w="1696" w:type="dxa"/>
            <w:tcBorders>
              <w:top w:val="nil"/>
              <w:bottom w:val="nil"/>
            </w:tcBorders>
          </w:tcPr>
          <w:p w14:paraId="6045A107" w14:textId="52DFB767"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8</w:t>
            </w:r>
          </w:p>
        </w:tc>
        <w:tc>
          <w:tcPr>
            <w:tcW w:w="2127" w:type="dxa"/>
            <w:tcBorders>
              <w:top w:val="nil"/>
              <w:bottom w:val="nil"/>
            </w:tcBorders>
          </w:tcPr>
          <w:p w14:paraId="6A3F6900" w14:textId="7ABFB9F5" w:rsidR="00CD17FC" w:rsidRDefault="00CD17FC">
            <w:pPr>
              <w:rPr>
                <w:rFonts w:ascii="Times New Roman" w:hAnsi="Times New Roman" w:cs="Times New Roman"/>
                <w:szCs w:val="21"/>
              </w:rPr>
            </w:pPr>
            <w:r w:rsidRPr="00CD17FC">
              <w:rPr>
                <w:rFonts w:ascii="Times New Roman" w:hAnsi="Times New Roman" w:cs="Times New Roman"/>
                <w:szCs w:val="21"/>
              </w:rPr>
              <w:t>58.0372</w:t>
            </w:r>
          </w:p>
        </w:tc>
      </w:tr>
      <w:tr w:rsidR="00CD17FC" w14:paraId="4408124A" w14:textId="77777777" w:rsidTr="00CD17FC">
        <w:trPr>
          <w:trHeight w:val="340"/>
        </w:trPr>
        <w:tc>
          <w:tcPr>
            <w:tcW w:w="1696" w:type="dxa"/>
            <w:tcBorders>
              <w:top w:val="nil"/>
            </w:tcBorders>
          </w:tcPr>
          <w:p w14:paraId="1D6FF875" w14:textId="6B8BBF76" w:rsidR="00CD17FC" w:rsidRDefault="00CD17FC" w:rsidP="00CD17FC">
            <w:pPr>
              <w:jc w:val="center"/>
              <w:rPr>
                <w:rFonts w:ascii="Times New Roman" w:hAnsi="Times New Roman" w:cs="Times New Roman"/>
                <w:szCs w:val="21"/>
              </w:rPr>
            </w:pPr>
            <w:r>
              <w:rPr>
                <w:rFonts w:ascii="Times New Roman" w:hAnsi="Times New Roman" w:cs="Times New Roman" w:hint="eastAsia"/>
                <w:szCs w:val="21"/>
              </w:rPr>
              <w:t>9</w:t>
            </w:r>
          </w:p>
        </w:tc>
        <w:tc>
          <w:tcPr>
            <w:tcW w:w="2127" w:type="dxa"/>
            <w:tcBorders>
              <w:top w:val="nil"/>
            </w:tcBorders>
          </w:tcPr>
          <w:p w14:paraId="6B9B6895" w14:textId="39A3C6E9" w:rsidR="00CD17FC" w:rsidRDefault="00CD17FC">
            <w:pPr>
              <w:rPr>
                <w:rFonts w:ascii="Times New Roman" w:hAnsi="Times New Roman" w:cs="Times New Roman"/>
                <w:szCs w:val="21"/>
              </w:rPr>
            </w:pPr>
            <w:r w:rsidRPr="00CD17FC">
              <w:rPr>
                <w:rFonts w:ascii="Times New Roman" w:hAnsi="Times New Roman" w:cs="Times New Roman"/>
                <w:szCs w:val="21"/>
              </w:rPr>
              <w:t>77.6650</w:t>
            </w:r>
          </w:p>
        </w:tc>
      </w:tr>
    </w:tbl>
    <w:p w14:paraId="4358B7EF" w14:textId="77777777" w:rsidR="00156DDD" w:rsidRDefault="00156DDD" w:rsidP="008271A8">
      <w:pPr>
        <w:rPr>
          <w:rFonts w:ascii="Times New Roman" w:hAnsi="Times New Roman" w:cs="Times New Roman"/>
        </w:rPr>
      </w:pPr>
    </w:p>
    <w:p w14:paraId="203EBC78" w14:textId="77777777" w:rsidR="00277695" w:rsidRDefault="00277695" w:rsidP="008271A8">
      <w:pPr>
        <w:rPr>
          <w:rFonts w:ascii="Times New Roman" w:hAnsi="Times New Roman" w:cs="Times New Roman"/>
        </w:rPr>
      </w:pPr>
    </w:p>
    <w:p w14:paraId="1D0F00ED" w14:textId="59573BC6" w:rsidR="00277695" w:rsidRDefault="00277695" w:rsidP="00277695">
      <w:pPr>
        <w:rPr>
          <w:rFonts w:ascii="Times New Roman" w:hAnsi="Times New Roman" w:cs="Times New Roman"/>
          <w:szCs w:val="21"/>
        </w:rPr>
      </w:pPr>
      <w:r>
        <w:rPr>
          <w:rFonts w:ascii="Times New Roman" w:hAnsi="Times New Roman" w:cs="Times New Roman" w:hint="eastAsia"/>
          <w:szCs w:val="21"/>
        </w:rPr>
        <w:t xml:space="preserve">Table S5 </w:t>
      </w:r>
      <w:r w:rsidRPr="00121C08">
        <w:rPr>
          <w:rFonts w:ascii="Times New Roman" w:hAnsi="Times New Roman" w:cs="Times New Roman"/>
          <w:szCs w:val="21"/>
        </w:rPr>
        <w:t>Characteristics of patients from derivation cohort and validation cohort who dropped out versus those who did not.</w:t>
      </w:r>
    </w:p>
    <w:tbl>
      <w:tblPr>
        <w:tblStyle w:val="a8"/>
        <w:tblW w:w="11341" w:type="dxa"/>
        <w:tblInd w:w="-1281" w:type="dxa"/>
        <w:tblLook w:val="04A0" w:firstRow="1" w:lastRow="0" w:firstColumn="1" w:lastColumn="0" w:noHBand="0" w:noVBand="1"/>
      </w:tblPr>
      <w:tblGrid>
        <w:gridCol w:w="2832"/>
        <w:gridCol w:w="1839"/>
        <w:gridCol w:w="1699"/>
        <w:gridCol w:w="584"/>
        <w:gridCol w:w="1835"/>
        <w:gridCol w:w="1843"/>
        <w:gridCol w:w="709"/>
      </w:tblGrid>
      <w:tr w:rsidR="00277695" w14:paraId="75C1A7EC" w14:textId="77777777" w:rsidTr="00EE39E4">
        <w:trPr>
          <w:trHeight w:val="340"/>
        </w:trPr>
        <w:tc>
          <w:tcPr>
            <w:tcW w:w="2832" w:type="dxa"/>
            <w:vMerge w:val="restart"/>
            <w:tcBorders>
              <w:left w:val="nil"/>
              <w:right w:val="nil"/>
            </w:tcBorders>
            <w:vAlign w:val="center"/>
          </w:tcPr>
          <w:p w14:paraId="63A34EA6" w14:textId="77777777" w:rsidR="00277695" w:rsidRDefault="00277695" w:rsidP="00EE39E4">
            <w:pPr>
              <w:rPr>
                <w:rFonts w:ascii="Times New Roman" w:hAnsi="Times New Roman" w:cs="Times New Roman"/>
                <w:szCs w:val="21"/>
              </w:rPr>
            </w:pPr>
            <w:r w:rsidRPr="00160152">
              <w:rPr>
                <w:rFonts w:ascii="Times New Roman" w:hAnsi="Times New Roman" w:cs="Times New Roman"/>
                <w:szCs w:val="21"/>
              </w:rPr>
              <w:t>Patient characteristics</w:t>
            </w:r>
          </w:p>
        </w:tc>
        <w:tc>
          <w:tcPr>
            <w:tcW w:w="4122" w:type="dxa"/>
            <w:gridSpan w:val="3"/>
            <w:tcBorders>
              <w:left w:val="nil"/>
              <w:bottom w:val="single" w:sz="4" w:space="0" w:color="auto"/>
              <w:right w:val="nil"/>
            </w:tcBorders>
            <w:vAlign w:val="center"/>
          </w:tcPr>
          <w:p w14:paraId="0B0D2C3F" w14:textId="77777777" w:rsidR="00277695" w:rsidRDefault="00277695" w:rsidP="00EE39E4">
            <w:pPr>
              <w:jc w:val="center"/>
              <w:rPr>
                <w:rFonts w:ascii="Times New Roman" w:hAnsi="Times New Roman" w:cs="Times New Roman"/>
                <w:szCs w:val="21"/>
              </w:rPr>
            </w:pPr>
            <w:r w:rsidRPr="00623DCD">
              <w:rPr>
                <w:rFonts w:ascii="Times New Roman" w:hAnsi="Times New Roman" w:cs="Times New Roman"/>
                <w:szCs w:val="21"/>
              </w:rPr>
              <w:t>Derivation cohort</w:t>
            </w:r>
          </w:p>
        </w:tc>
        <w:tc>
          <w:tcPr>
            <w:tcW w:w="4387" w:type="dxa"/>
            <w:gridSpan w:val="3"/>
            <w:tcBorders>
              <w:left w:val="nil"/>
              <w:bottom w:val="single" w:sz="4" w:space="0" w:color="auto"/>
              <w:right w:val="nil"/>
            </w:tcBorders>
            <w:vAlign w:val="center"/>
          </w:tcPr>
          <w:p w14:paraId="13671C9E" w14:textId="77777777" w:rsidR="00277695" w:rsidRDefault="00277695" w:rsidP="00EE39E4">
            <w:pPr>
              <w:jc w:val="center"/>
              <w:rPr>
                <w:rFonts w:ascii="Times New Roman" w:hAnsi="Times New Roman" w:cs="Times New Roman"/>
                <w:szCs w:val="21"/>
              </w:rPr>
            </w:pPr>
            <w:bookmarkStart w:id="18" w:name="OLE_LINK5"/>
            <w:r w:rsidRPr="00623DCD">
              <w:rPr>
                <w:rFonts w:ascii="Times New Roman" w:hAnsi="Times New Roman" w:cs="Times New Roman"/>
                <w:szCs w:val="21"/>
              </w:rPr>
              <w:t>Validation cohort</w:t>
            </w:r>
            <w:bookmarkEnd w:id="18"/>
          </w:p>
        </w:tc>
      </w:tr>
      <w:tr w:rsidR="00277695" w14:paraId="4EEC16FB" w14:textId="77777777" w:rsidTr="00EE39E4">
        <w:trPr>
          <w:trHeight w:val="340"/>
        </w:trPr>
        <w:tc>
          <w:tcPr>
            <w:tcW w:w="2832" w:type="dxa"/>
            <w:vMerge/>
            <w:tcBorders>
              <w:left w:val="nil"/>
              <w:bottom w:val="single" w:sz="4" w:space="0" w:color="auto"/>
              <w:right w:val="nil"/>
            </w:tcBorders>
            <w:vAlign w:val="center"/>
          </w:tcPr>
          <w:p w14:paraId="2153F05D" w14:textId="77777777" w:rsidR="00277695" w:rsidRDefault="00277695" w:rsidP="00EE39E4">
            <w:pPr>
              <w:rPr>
                <w:rFonts w:ascii="Times New Roman" w:hAnsi="Times New Roman" w:cs="Times New Roman"/>
                <w:szCs w:val="21"/>
              </w:rPr>
            </w:pPr>
          </w:p>
        </w:tc>
        <w:tc>
          <w:tcPr>
            <w:tcW w:w="1839" w:type="dxa"/>
            <w:tcBorders>
              <w:top w:val="single" w:sz="4" w:space="0" w:color="auto"/>
              <w:left w:val="nil"/>
              <w:bottom w:val="single" w:sz="4" w:space="0" w:color="auto"/>
              <w:right w:val="nil"/>
            </w:tcBorders>
            <w:vAlign w:val="center"/>
          </w:tcPr>
          <w:p w14:paraId="2C38DB5B" w14:textId="77777777" w:rsidR="00277695" w:rsidRDefault="00277695" w:rsidP="00EE39E4">
            <w:pPr>
              <w:rPr>
                <w:rFonts w:ascii="Times New Roman" w:hAnsi="Times New Roman" w:cs="Times New Roman"/>
                <w:szCs w:val="21"/>
              </w:rPr>
            </w:pPr>
            <w:r w:rsidRPr="00DC5DCE">
              <w:rPr>
                <w:rFonts w:ascii="Times New Roman" w:hAnsi="Times New Roman" w:cs="Times New Roman"/>
                <w:szCs w:val="21"/>
              </w:rPr>
              <w:t>Included data</w:t>
            </w:r>
          </w:p>
          <w:p w14:paraId="1C43F50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(n=1977)</w:t>
            </w:r>
          </w:p>
        </w:tc>
        <w:tc>
          <w:tcPr>
            <w:tcW w:w="1699" w:type="dxa"/>
            <w:tcBorders>
              <w:top w:val="single" w:sz="4" w:space="0" w:color="auto"/>
              <w:left w:val="nil"/>
              <w:bottom w:val="single" w:sz="4" w:space="0" w:color="auto"/>
              <w:right w:val="nil"/>
            </w:tcBorders>
            <w:vAlign w:val="center"/>
          </w:tcPr>
          <w:p w14:paraId="761C8FAB" w14:textId="77777777" w:rsidR="00277695" w:rsidRDefault="00277695" w:rsidP="00EE39E4">
            <w:pPr>
              <w:rPr>
                <w:rFonts w:ascii="Times New Roman" w:hAnsi="Times New Roman" w:cs="Times New Roman"/>
                <w:szCs w:val="21"/>
              </w:rPr>
            </w:pPr>
            <w:bookmarkStart w:id="19" w:name="OLE_LINK4"/>
            <w:bookmarkStart w:id="20" w:name="OLE_LINK2"/>
            <w:r w:rsidRPr="00DC5DCE">
              <w:rPr>
                <w:rFonts w:ascii="Times New Roman" w:hAnsi="Times New Roman" w:cs="Times New Roman"/>
                <w:szCs w:val="21"/>
              </w:rPr>
              <w:t>Censored data</w:t>
            </w:r>
          </w:p>
          <w:bookmarkEnd w:id="19"/>
          <w:p w14:paraId="40C089C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(n=1351)</w:t>
            </w:r>
            <w:bookmarkEnd w:id="20"/>
          </w:p>
        </w:tc>
        <w:tc>
          <w:tcPr>
            <w:tcW w:w="584" w:type="dxa"/>
            <w:tcBorders>
              <w:top w:val="single" w:sz="4" w:space="0" w:color="auto"/>
              <w:left w:val="nil"/>
              <w:bottom w:val="single" w:sz="4" w:space="0" w:color="auto"/>
              <w:right w:val="nil"/>
            </w:tcBorders>
            <w:vAlign w:val="center"/>
          </w:tcPr>
          <w:p w14:paraId="35739940" w14:textId="77777777" w:rsidR="00277695" w:rsidRPr="00B16492" w:rsidRDefault="00277695" w:rsidP="00EE39E4">
            <w:pPr>
              <w:rPr>
                <w:rFonts w:ascii="Times New Roman" w:hAnsi="Times New Roman" w:cs="Times New Roman"/>
                <w:i/>
                <w:iCs/>
                <w:szCs w:val="21"/>
              </w:rPr>
            </w:pPr>
            <w:r w:rsidRPr="00B16492">
              <w:rPr>
                <w:rFonts w:ascii="Times New Roman" w:hAnsi="Times New Roman" w:cs="Times New Roman" w:hint="eastAsia"/>
                <w:i/>
                <w:iCs/>
                <w:szCs w:val="21"/>
              </w:rPr>
              <w:t>P</w:t>
            </w:r>
          </w:p>
        </w:tc>
        <w:tc>
          <w:tcPr>
            <w:tcW w:w="1835" w:type="dxa"/>
            <w:tcBorders>
              <w:top w:val="single" w:sz="4" w:space="0" w:color="auto"/>
              <w:left w:val="nil"/>
              <w:bottom w:val="single" w:sz="4" w:space="0" w:color="auto"/>
              <w:right w:val="nil"/>
            </w:tcBorders>
            <w:vAlign w:val="center"/>
          </w:tcPr>
          <w:p w14:paraId="2ECAF7EE" w14:textId="77777777" w:rsidR="00277695" w:rsidRDefault="00277695" w:rsidP="00EE39E4">
            <w:pPr>
              <w:rPr>
                <w:rFonts w:ascii="Times New Roman" w:hAnsi="Times New Roman" w:cs="Times New Roman"/>
                <w:szCs w:val="21"/>
              </w:rPr>
            </w:pPr>
            <w:r w:rsidRPr="00DC5DCE">
              <w:rPr>
                <w:rFonts w:ascii="Times New Roman" w:hAnsi="Times New Roman" w:cs="Times New Roman"/>
                <w:szCs w:val="21"/>
              </w:rPr>
              <w:t>Included data</w:t>
            </w:r>
          </w:p>
          <w:p w14:paraId="3B962A7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(n=870)</w:t>
            </w:r>
          </w:p>
        </w:tc>
        <w:tc>
          <w:tcPr>
            <w:tcW w:w="1843" w:type="dxa"/>
            <w:tcBorders>
              <w:top w:val="single" w:sz="4" w:space="0" w:color="auto"/>
              <w:left w:val="nil"/>
              <w:bottom w:val="single" w:sz="4" w:space="0" w:color="auto"/>
              <w:right w:val="nil"/>
            </w:tcBorders>
            <w:vAlign w:val="center"/>
          </w:tcPr>
          <w:p w14:paraId="0AE8229A" w14:textId="77777777" w:rsidR="00277695" w:rsidRDefault="00277695" w:rsidP="00EE39E4">
            <w:pPr>
              <w:rPr>
                <w:rFonts w:ascii="Times New Roman" w:hAnsi="Times New Roman" w:cs="Times New Roman"/>
                <w:szCs w:val="21"/>
              </w:rPr>
            </w:pPr>
            <w:r w:rsidRPr="00DC5DCE">
              <w:rPr>
                <w:rFonts w:ascii="Times New Roman" w:hAnsi="Times New Roman" w:cs="Times New Roman"/>
                <w:szCs w:val="21"/>
              </w:rPr>
              <w:t>Censored data</w:t>
            </w:r>
          </w:p>
          <w:p w14:paraId="06841BB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(n=712)</w:t>
            </w:r>
          </w:p>
        </w:tc>
        <w:tc>
          <w:tcPr>
            <w:tcW w:w="709" w:type="dxa"/>
            <w:tcBorders>
              <w:top w:val="single" w:sz="4" w:space="0" w:color="auto"/>
              <w:left w:val="nil"/>
              <w:bottom w:val="single" w:sz="4" w:space="0" w:color="auto"/>
              <w:right w:val="nil"/>
            </w:tcBorders>
            <w:vAlign w:val="center"/>
          </w:tcPr>
          <w:p w14:paraId="152887BD" w14:textId="77777777" w:rsidR="00277695" w:rsidRPr="00B16492" w:rsidRDefault="00277695" w:rsidP="00EE39E4">
            <w:pPr>
              <w:rPr>
                <w:rFonts w:ascii="Times New Roman" w:hAnsi="Times New Roman" w:cs="Times New Roman"/>
                <w:i/>
                <w:iCs/>
                <w:szCs w:val="21"/>
              </w:rPr>
            </w:pPr>
            <w:r w:rsidRPr="00B16492">
              <w:rPr>
                <w:rFonts w:ascii="Times New Roman" w:hAnsi="Times New Roman" w:cs="Times New Roman" w:hint="eastAsia"/>
                <w:i/>
                <w:iCs/>
                <w:szCs w:val="21"/>
              </w:rPr>
              <w:t>P</w:t>
            </w:r>
          </w:p>
        </w:tc>
      </w:tr>
      <w:tr w:rsidR="00277695" w14:paraId="5D7017D1" w14:textId="77777777" w:rsidTr="00EE39E4">
        <w:trPr>
          <w:trHeight w:val="340"/>
        </w:trPr>
        <w:tc>
          <w:tcPr>
            <w:tcW w:w="2832" w:type="dxa"/>
            <w:tcBorders>
              <w:left w:val="nil"/>
              <w:bottom w:val="nil"/>
              <w:right w:val="nil"/>
            </w:tcBorders>
            <w:vAlign w:val="center"/>
          </w:tcPr>
          <w:p w14:paraId="523A734C" w14:textId="77777777" w:rsidR="00277695" w:rsidRDefault="00277695" w:rsidP="00EE39E4">
            <w:pPr>
              <w:rPr>
                <w:rFonts w:ascii="Times New Roman" w:hAnsi="Times New Roman" w:cs="Times New Roman"/>
                <w:szCs w:val="21"/>
              </w:rPr>
            </w:pPr>
            <w:r w:rsidRPr="00160152">
              <w:rPr>
                <w:rFonts w:ascii="Times New Roman" w:hAnsi="Times New Roman" w:cs="Times New Roman"/>
                <w:szCs w:val="21"/>
              </w:rPr>
              <w:t>Sex (male), n (%)</w:t>
            </w:r>
          </w:p>
        </w:tc>
        <w:tc>
          <w:tcPr>
            <w:tcW w:w="1839" w:type="dxa"/>
            <w:tcBorders>
              <w:left w:val="nil"/>
              <w:bottom w:val="nil"/>
              <w:right w:val="nil"/>
            </w:tcBorders>
            <w:vAlign w:val="center"/>
          </w:tcPr>
          <w:p w14:paraId="27661BD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1266 (64.0%)</w:t>
            </w:r>
          </w:p>
        </w:tc>
        <w:tc>
          <w:tcPr>
            <w:tcW w:w="1699" w:type="dxa"/>
            <w:tcBorders>
              <w:left w:val="nil"/>
              <w:bottom w:val="nil"/>
              <w:right w:val="nil"/>
            </w:tcBorders>
            <w:vAlign w:val="center"/>
          </w:tcPr>
          <w:p w14:paraId="1346591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879 (65.1%)</w:t>
            </w:r>
          </w:p>
        </w:tc>
        <w:tc>
          <w:tcPr>
            <w:tcW w:w="584" w:type="dxa"/>
            <w:tcBorders>
              <w:left w:val="nil"/>
              <w:bottom w:val="nil"/>
              <w:right w:val="nil"/>
            </w:tcBorders>
            <w:vAlign w:val="center"/>
          </w:tcPr>
          <w:p w14:paraId="0CD5000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0.54</w:t>
            </w:r>
          </w:p>
        </w:tc>
        <w:tc>
          <w:tcPr>
            <w:tcW w:w="1835" w:type="dxa"/>
            <w:tcBorders>
              <w:left w:val="nil"/>
              <w:bottom w:val="nil"/>
              <w:right w:val="nil"/>
            </w:tcBorders>
            <w:vAlign w:val="center"/>
          </w:tcPr>
          <w:p w14:paraId="626FE91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588 (67.6%)</w:t>
            </w:r>
          </w:p>
        </w:tc>
        <w:tc>
          <w:tcPr>
            <w:tcW w:w="1843" w:type="dxa"/>
            <w:tcBorders>
              <w:left w:val="nil"/>
              <w:bottom w:val="nil"/>
              <w:right w:val="nil"/>
            </w:tcBorders>
            <w:vAlign w:val="center"/>
          </w:tcPr>
          <w:p w14:paraId="7A4EB0B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455 (63.9%)</w:t>
            </w:r>
          </w:p>
        </w:tc>
        <w:tc>
          <w:tcPr>
            <w:tcW w:w="709" w:type="dxa"/>
            <w:tcBorders>
              <w:left w:val="nil"/>
              <w:bottom w:val="nil"/>
              <w:right w:val="nil"/>
            </w:tcBorders>
            <w:vAlign w:val="center"/>
          </w:tcPr>
          <w:p w14:paraId="37DE124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0.12</w:t>
            </w:r>
          </w:p>
        </w:tc>
      </w:tr>
      <w:tr w:rsidR="00277695" w14:paraId="0BA425A4" w14:textId="77777777" w:rsidTr="00EE39E4">
        <w:trPr>
          <w:trHeight w:val="340"/>
        </w:trPr>
        <w:tc>
          <w:tcPr>
            <w:tcW w:w="2832" w:type="dxa"/>
            <w:tcBorders>
              <w:top w:val="nil"/>
              <w:left w:val="nil"/>
              <w:bottom w:val="nil"/>
              <w:right w:val="nil"/>
            </w:tcBorders>
            <w:vAlign w:val="center"/>
          </w:tcPr>
          <w:p w14:paraId="304E8797" w14:textId="77777777" w:rsidR="00277695" w:rsidRDefault="00277695" w:rsidP="00EE39E4">
            <w:pPr>
              <w:rPr>
                <w:rFonts w:ascii="Times New Roman" w:hAnsi="Times New Roman" w:cs="Times New Roman"/>
                <w:szCs w:val="21"/>
              </w:rPr>
            </w:pPr>
            <w:r w:rsidRPr="00160152">
              <w:rPr>
                <w:rFonts w:ascii="Times New Roman" w:hAnsi="Times New Roman" w:cs="Times New Roman"/>
                <w:szCs w:val="21"/>
              </w:rPr>
              <w:t>Age(years), median (IQ</w:t>
            </w:r>
            <w:r>
              <w:rPr>
                <w:rFonts w:ascii="Times New Roman" w:hAnsi="Times New Roman" w:cs="Times New Roman" w:hint="eastAsia"/>
                <w:szCs w:val="21"/>
              </w:rPr>
              <w:t>R)</w:t>
            </w:r>
          </w:p>
        </w:tc>
        <w:tc>
          <w:tcPr>
            <w:tcW w:w="1839" w:type="dxa"/>
            <w:tcBorders>
              <w:top w:val="nil"/>
              <w:left w:val="nil"/>
              <w:bottom w:val="nil"/>
              <w:right w:val="nil"/>
            </w:tcBorders>
            <w:vAlign w:val="center"/>
          </w:tcPr>
          <w:p w14:paraId="4FB47D7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63 (56, 72)</w:t>
            </w:r>
          </w:p>
        </w:tc>
        <w:tc>
          <w:tcPr>
            <w:tcW w:w="1699" w:type="dxa"/>
            <w:tcBorders>
              <w:top w:val="nil"/>
              <w:left w:val="nil"/>
              <w:bottom w:val="nil"/>
              <w:right w:val="nil"/>
            </w:tcBorders>
            <w:vAlign w:val="center"/>
          </w:tcPr>
          <w:p w14:paraId="5A3D9D8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65 (55, 75)</w:t>
            </w:r>
          </w:p>
        </w:tc>
        <w:tc>
          <w:tcPr>
            <w:tcW w:w="584" w:type="dxa"/>
            <w:tcBorders>
              <w:top w:val="nil"/>
              <w:left w:val="nil"/>
              <w:bottom w:val="nil"/>
              <w:right w:val="nil"/>
            </w:tcBorders>
            <w:vAlign w:val="center"/>
          </w:tcPr>
          <w:p w14:paraId="08D26FA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0.09</w:t>
            </w:r>
          </w:p>
        </w:tc>
        <w:tc>
          <w:tcPr>
            <w:tcW w:w="1835" w:type="dxa"/>
            <w:tcBorders>
              <w:top w:val="nil"/>
              <w:left w:val="nil"/>
              <w:bottom w:val="nil"/>
              <w:right w:val="nil"/>
            </w:tcBorders>
            <w:vAlign w:val="center"/>
          </w:tcPr>
          <w:p w14:paraId="0C1271C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66 (59, 75)</w:t>
            </w:r>
          </w:p>
        </w:tc>
        <w:tc>
          <w:tcPr>
            <w:tcW w:w="1843" w:type="dxa"/>
            <w:tcBorders>
              <w:top w:val="nil"/>
              <w:left w:val="nil"/>
              <w:bottom w:val="nil"/>
              <w:right w:val="nil"/>
            </w:tcBorders>
            <w:vAlign w:val="center"/>
          </w:tcPr>
          <w:p w14:paraId="3AA3886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65 (58, 78)</w:t>
            </w:r>
          </w:p>
        </w:tc>
        <w:tc>
          <w:tcPr>
            <w:tcW w:w="709" w:type="dxa"/>
            <w:tcBorders>
              <w:top w:val="nil"/>
              <w:left w:val="nil"/>
              <w:bottom w:val="nil"/>
              <w:right w:val="nil"/>
            </w:tcBorders>
            <w:vAlign w:val="center"/>
          </w:tcPr>
          <w:p w14:paraId="2EB5B316"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0.25</w:t>
            </w:r>
          </w:p>
        </w:tc>
      </w:tr>
      <w:tr w:rsidR="00277695" w14:paraId="045581CB" w14:textId="77777777" w:rsidTr="00EE39E4">
        <w:trPr>
          <w:trHeight w:val="340"/>
        </w:trPr>
        <w:tc>
          <w:tcPr>
            <w:tcW w:w="2832" w:type="dxa"/>
            <w:tcBorders>
              <w:top w:val="nil"/>
              <w:left w:val="nil"/>
              <w:bottom w:val="nil"/>
              <w:right w:val="nil"/>
            </w:tcBorders>
            <w:vAlign w:val="center"/>
          </w:tcPr>
          <w:p w14:paraId="3344C578"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Length of stay(days), median (IQR)</w:t>
            </w:r>
          </w:p>
        </w:tc>
        <w:tc>
          <w:tcPr>
            <w:tcW w:w="1839" w:type="dxa"/>
            <w:tcBorders>
              <w:top w:val="nil"/>
              <w:left w:val="nil"/>
              <w:bottom w:val="nil"/>
              <w:right w:val="nil"/>
            </w:tcBorders>
            <w:vAlign w:val="center"/>
          </w:tcPr>
          <w:p w14:paraId="70584B9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10 (7, 11)</w:t>
            </w:r>
          </w:p>
        </w:tc>
        <w:tc>
          <w:tcPr>
            <w:tcW w:w="1699" w:type="dxa"/>
            <w:tcBorders>
              <w:top w:val="nil"/>
              <w:left w:val="nil"/>
              <w:bottom w:val="nil"/>
              <w:right w:val="nil"/>
            </w:tcBorders>
            <w:vAlign w:val="center"/>
          </w:tcPr>
          <w:p w14:paraId="0659704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10 (7, 12)</w:t>
            </w:r>
          </w:p>
        </w:tc>
        <w:tc>
          <w:tcPr>
            <w:tcW w:w="584" w:type="dxa"/>
            <w:tcBorders>
              <w:top w:val="nil"/>
              <w:left w:val="nil"/>
              <w:bottom w:val="nil"/>
              <w:right w:val="nil"/>
            </w:tcBorders>
            <w:vAlign w:val="center"/>
          </w:tcPr>
          <w:p w14:paraId="3035D82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0.07</w:t>
            </w:r>
          </w:p>
        </w:tc>
        <w:tc>
          <w:tcPr>
            <w:tcW w:w="1835" w:type="dxa"/>
            <w:tcBorders>
              <w:top w:val="nil"/>
              <w:left w:val="nil"/>
              <w:bottom w:val="nil"/>
              <w:right w:val="nil"/>
            </w:tcBorders>
            <w:vAlign w:val="center"/>
          </w:tcPr>
          <w:p w14:paraId="1CB2CB2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11 (9, 13)</w:t>
            </w:r>
          </w:p>
        </w:tc>
        <w:tc>
          <w:tcPr>
            <w:tcW w:w="1843" w:type="dxa"/>
            <w:tcBorders>
              <w:top w:val="nil"/>
              <w:left w:val="nil"/>
              <w:bottom w:val="nil"/>
              <w:right w:val="nil"/>
            </w:tcBorders>
            <w:vAlign w:val="center"/>
          </w:tcPr>
          <w:p w14:paraId="12296A3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11 (9, 13)</w:t>
            </w:r>
          </w:p>
        </w:tc>
        <w:tc>
          <w:tcPr>
            <w:tcW w:w="709" w:type="dxa"/>
            <w:tcBorders>
              <w:top w:val="nil"/>
              <w:left w:val="nil"/>
              <w:bottom w:val="nil"/>
              <w:right w:val="nil"/>
            </w:tcBorders>
            <w:vAlign w:val="center"/>
          </w:tcPr>
          <w:p w14:paraId="59DCBD4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0.40</w:t>
            </w:r>
          </w:p>
        </w:tc>
      </w:tr>
      <w:tr w:rsidR="00277695" w14:paraId="06CCED16" w14:textId="77777777" w:rsidTr="00EE39E4">
        <w:trPr>
          <w:trHeight w:val="340"/>
        </w:trPr>
        <w:tc>
          <w:tcPr>
            <w:tcW w:w="2832" w:type="dxa"/>
            <w:tcBorders>
              <w:top w:val="nil"/>
              <w:left w:val="nil"/>
              <w:bottom w:val="nil"/>
              <w:right w:val="nil"/>
            </w:tcBorders>
            <w:vAlign w:val="center"/>
          </w:tcPr>
          <w:p w14:paraId="5F61030A" w14:textId="77777777" w:rsidR="00277695" w:rsidRPr="007B1873" w:rsidRDefault="00277695" w:rsidP="00EE39E4">
            <w:pPr>
              <w:rPr>
                <w:rFonts w:ascii="Times New Roman" w:hAnsi="Times New Roman" w:cs="Times New Roman"/>
                <w:b/>
                <w:bCs/>
                <w:szCs w:val="21"/>
              </w:rPr>
            </w:pPr>
            <w:r w:rsidRPr="007B1873">
              <w:rPr>
                <w:rFonts w:ascii="Times New Roman" w:hAnsi="Times New Roman" w:cs="Times New Roman"/>
                <w:b/>
                <w:bCs/>
                <w:szCs w:val="21"/>
              </w:rPr>
              <w:t>Vascular risk factors, n (%)</w:t>
            </w:r>
          </w:p>
        </w:tc>
        <w:tc>
          <w:tcPr>
            <w:tcW w:w="1839" w:type="dxa"/>
            <w:tcBorders>
              <w:top w:val="nil"/>
              <w:left w:val="nil"/>
              <w:bottom w:val="nil"/>
              <w:right w:val="nil"/>
            </w:tcBorders>
            <w:vAlign w:val="center"/>
          </w:tcPr>
          <w:p w14:paraId="27BE7C9D" w14:textId="77777777" w:rsidR="00277695" w:rsidRDefault="00277695" w:rsidP="00EE39E4">
            <w:pPr>
              <w:rPr>
                <w:rFonts w:ascii="Times New Roman" w:hAnsi="Times New Roman" w:cs="Times New Roman"/>
                <w:szCs w:val="21"/>
              </w:rPr>
            </w:pPr>
          </w:p>
        </w:tc>
        <w:tc>
          <w:tcPr>
            <w:tcW w:w="1699" w:type="dxa"/>
            <w:tcBorders>
              <w:top w:val="nil"/>
              <w:left w:val="nil"/>
              <w:bottom w:val="nil"/>
              <w:right w:val="nil"/>
            </w:tcBorders>
            <w:vAlign w:val="center"/>
          </w:tcPr>
          <w:p w14:paraId="51BF4EAD" w14:textId="77777777" w:rsidR="00277695" w:rsidRDefault="00277695" w:rsidP="00EE39E4">
            <w:pPr>
              <w:rPr>
                <w:rFonts w:ascii="Times New Roman" w:hAnsi="Times New Roman" w:cs="Times New Roman"/>
                <w:szCs w:val="21"/>
              </w:rPr>
            </w:pPr>
          </w:p>
        </w:tc>
        <w:tc>
          <w:tcPr>
            <w:tcW w:w="584" w:type="dxa"/>
            <w:tcBorders>
              <w:top w:val="nil"/>
              <w:left w:val="nil"/>
              <w:bottom w:val="nil"/>
              <w:right w:val="nil"/>
            </w:tcBorders>
            <w:vAlign w:val="center"/>
          </w:tcPr>
          <w:p w14:paraId="333A332B"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5AC9B6CF" w14:textId="77777777" w:rsidR="00277695" w:rsidRDefault="00277695" w:rsidP="00EE39E4">
            <w:pPr>
              <w:rPr>
                <w:rFonts w:ascii="Times New Roman" w:hAnsi="Times New Roman" w:cs="Times New Roman"/>
                <w:szCs w:val="21"/>
              </w:rPr>
            </w:pPr>
          </w:p>
        </w:tc>
        <w:tc>
          <w:tcPr>
            <w:tcW w:w="1843" w:type="dxa"/>
            <w:tcBorders>
              <w:top w:val="nil"/>
              <w:left w:val="nil"/>
              <w:bottom w:val="nil"/>
              <w:right w:val="nil"/>
            </w:tcBorders>
            <w:vAlign w:val="center"/>
          </w:tcPr>
          <w:p w14:paraId="07771A44" w14:textId="77777777" w:rsidR="00277695" w:rsidRDefault="00277695" w:rsidP="00EE39E4">
            <w:pPr>
              <w:rPr>
                <w:rFonts w:ascii="Times New Roman" w:hAnsi="Times New Roman" w:cs="Times New Roman"/>
                <w:szCs w:val="21"/>
              </w:rPr>
            </w:pPr>
          </w:p>
        </w:tc>
        <w:tc>
          <w:tcPr>
            <w:tcW w:w="709" w:type="dxa"/>
            <w:tcBorders>
              <w:top w:val="nil"/>
              <w:left w:val="nil"/>
              <w:bottom w:val="nil"/>
              <w:right w:val="nil"/>
            </w:tcBorders>
            <w:vAlign w:val="center"/>
          </w:tcPr>
          <w:p w14:paraId="7F3747DD" w14:textId="77777777" w:rsidR="00277695" w:rsidRDefault="00277695" w:rsidP="00EE39E4">
            <w:pPr>
              <w:rPr>
                <w:rFonts w:ascii="Times New Roman" w:hAnsi="Times New Roman" w:cs="Times New Roman"/>
                <w:szCs w:val="21"/>
              </w:rPr>
            </w:pPr>
          </w:p>
        </w:tc>
      </w:tr>
      <w:tr w:rsidR="00277695" w14:paraId="56A75D11" w14:textId="77777777" w:rsidTr="00EE39E4">
        <w:trPr>
          <w:trHeight w:val="340"/>
        </w:trPr>
        <w:tc>
          <w:tcPr>
            <w:tcW w:w="2832" w:type="dxa"/>
            <w:tcBorders>
              <w:top w:val="nil"/>
              <w:left w:val="nil"/>
              <w:bottom w:val="nil"/>
              <w:right w:val="nil"/>
            </w:tcBorders>
            <w:vAlign w:val="center"/>
          </w:tcPr>
          <w:p w14:paraId="7EB02BF2"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Hypertension</w:t>
            </w:r>
          </w:p>
        </w:tc>
        <w:tc>
          <w:tcPr>
            <w:tcW w:w="1839" w:type="dxa"/>
            <w:tcBorders>
              <w:top w:val="nil"/>
              <w:left w:val="nil"/>
              <w:bottom w:val="nil"/>
              <w:right w:val="nil"/>
            </w:tcBorders>
            <w:vAlign w:val="center"/>
          </w:tcPr>
          <w:p w14:paraId="4792E3A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1429 (72.3%)</w:t>
            </w:r>
          </w:p>
        </w:tc>
        <w:tc>
          <w:tcPr>
            <w:tcW w:w="1699" w:type="dxa"/>
            <w:tcBorders>
              <w:top w:val="nil"/>
              <w:left w:val="nil"/>
              <w:bottom w:val="nil"/>
              <w:right w:val="nil"/>
            </w:tcBorders>
            <w:vAlign w:val="center"/>
          </w:tcPr>
          <w:p w14:paraId="6933E6D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963 (71.3%)</w:t>
            </w:r>
          </w:p>
        </w:tc>
        <w:tc>
          <w:tcPr>
            <w:tcW w:w="584" w:type="dxa"/>
            <w:tcBorders>
              <w:top w:val="nil"/>
              <w:left w:val="nil"/>
              <w:bottom w:val="nil"/>
              <w:right w:val="nil"/>
            </w:tcBorders>
            <w:vAlign w:val="center"/>
          </w:tcPr>
          <w:p w14:paraId="072AAA6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0.40</w:t>
            </w:r>
          </w:p>
        </w:tc>
        <w:tc>
          <w:tcPr>
            <w:tcW w:w="1835" w:type="dxa"/>
            <w:tcBorders>
              <w:top w:val="nil"/>
              <w:left w:val="nil"/>
              <w:bottom w:val="nil"/>
              <w:right w:val="nil"/>
            </w:tcBorders>
            <w:vAlign w:val="center"/>
          </w:tcPr>
          <w:p w14:paraId="0AD8206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678 (78.0%)</w:t>
            </w:r>
          </w:p>
        </w:tc>
        <w:tc>
          <w:tcPr>
            <w:tcW w:w="1843" w:type="dxa"/>
            <w:tcBorders>
              <w:top w:val="nil"/>
              <w:left w:val="nil"/>
              <w:bottom w:val="nil"/>
              <w:right w:val="nil"/>
            </w:tcBorders>
            <w:vAlign w:val="center"/>
          </w:tcPr>
          <w:p w14:paraId="205F502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548 (77%)</w:t>
            </w:r>
          </w:p>
        </w:tc>
        <w:tc>
          <w:tcPr>
            <w:tcW w:w="709" w:type="dxa"/>
            <w:tcBorders>
              <w:top w:val="nil"/>
              <w:left w:val="nil"/>
              <w:bottom w:val="nil"/>
              <w:right w:val="nil"/>
            </w:tcBorders>
            <w:vAlign w:val="center"/>
          </w:tcPr>
          <w:p w14:paraId="0393C2D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0.65</w:t>
            </w:r>
          </w:p>
        </w:tc>
      </w:tr>
      <w:tr w:rsidR="00277695" w14:paraId="04CC4D5D" w14:textId="77777777" w:rsidTr="00EE39E4">
        <w:trPr>
          <w:trHeight w:val="340"/>
        </w:trPr>
        <w:tc>
          <w:tcPr>
            <w:tcW w:w="2832" w:type="dxa"/>
            <w:tcBorders>
              <w:top w:val="nil"/>
              <w:left w:val="nil"/>
              <w:bottom w:val="nil"/>
              <w:right w:val="nil"/>
            </w:tcBorders>
            <w:vAlign w:val="center"/>
          </w:tcPr>
          <w:p w14:paraId="6DAA4BA3"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Diabetes</w:t>
            </w:r>
          </w:p>
        </w:tc>
        <w:tc>
          <w:tcPr>
            <w:tcW w:w="1839" w:type="dxa"/>
            <w:tcBorders>
              <w:top w:val="nil"/>
              <w:left w:val="nil"/>
              <w:bottom w:val="nil"/>
              <w:right w:val="nil"/>
            </w:tcBorders>
            <w:vAlign w:val="center"/>
          </w:tcPr>
          <w:p w14:paraId="39248CB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661 (33.4%)</w:t>
            </w:r>
          </w:p>
        </w:tc>
        <w:tc>
          <w:tcPr>
            <w:tcW w:w="1699" w:type="dxa"/>
            <w:tcBorders>
              <w:top w:val="nil"/>
              <w:left w:val="nil"/>
              <w:bottom w:val="nil"/>
              <w:right w:val="nil"/>
            </w:tcBorders>
            <w:vAlign w:val="center"/>
          </w:tcPr>
          <w:p w14:paraId="4A376D3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447 (33.1%)</w:t>
            </w:r>
          </w:p>
        </w:tc>
        <w:tc>
          <w:tcPr>
            <w:tcW w:w="584" w:type="dxa"/>
            <w:tcBorders>
              <w:top w:val="nil"/>
              <w:left w:val="nil"/>
              <w:bottom w:val="nil"/>
              <w:right w:val="nil"/>
            </w:tcBorders>
            <w:vAlign w:val="center"/>
          </w:tcPr>
          <w:p w14:paraId="4B66F42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0.47</w:t>
            </w:r>
          </w:p>
        </w:tc>
        <w:tc>
          <w:tcPr>
            <w:tcW w:w="1835" w:type="dxa"/>
            <w:tcBorders>
              <w:top w:val="nil"/>
              <w:left w:val="nil"/>
              <w:bottom w:val="nil"/>
              <w:right w:val="nil"/>
            </w:tcBorders>
            <w:vAlign w:val="center"/>
          </w:tcPr>
          <w:p w14:paraId="47B0ABE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328 (37.7%)</w:t>
            </w:r>
          </w:p>
        </w:tc>
        <w:tc>
          <w:tcPr>
            <w:tcW w:w="1843" w:type="dxa"/>
            <w:tcBorders>
              <w:top w:val="nil"/>
              <w:left w:val="nil"/>
              <w:bottom w:val="nil"/>
              <w:right w:val="nil"/>
            </w:tcBorders>
            <w:vAlign w:val="center"/>
          </w:tcPr>
          <w:p w14:paraId="5FC041F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287 (40.3%)</w:t>
            </w:r>
          </w:p>
        </w:tc>
        <w:tc>
          <w:tcPr>
            <w:tcW w:w="709" w:type="dxa"/>
            <w:tcBorders>
              <w:top w:val="nil"/>
              <w:left w:val="nil"/>
              <w:bottom w:val="nil"/>
              <w:right w:val="nil"/>
            </w:tcBorders>
            <w:vAlign w:val="center"/>
          </w:tcPr>
          <w:p w14:paraId="6DAF9AA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0.30</w:t>
            </w:r>
          </w:p>
        </w:tc>
      </w:tr>
      <w:tr w:rsidR="00277695" w14:paraId="3193EAA8" w14:textId="77777777" w:rsidTr="00EE39E4">
        <w:trPr>
          <w:trHeight w:val="340"/>
        </w:trPr>
        <w:tc>
          <w:tcPr>
            <w:tcW w:w="2832" w:type="dxa"/>
            <w:tcBorders>
              <w:top w:val="nil"/>
              <w:left w:val="nil"/>
              <w:bottom w:val="nil"/>
              <w:right w:val="nil"/>
            </w:tcBorders>
            <w:vAlign w:val="center"/>
          </w:tcPr>
          <w:p w14:paraId="2CC09CDD"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Hyperlipidemia</w:t>
            </w:r>
          </w:p>
        </w:tc>
        <w:tc>
          <w:tcPr>
            <w:tcW w:w="1839" w:type="dxa"/>
            <w:tcBorders>
              <w:top w:val="nil"/>
              <w:left w:val="nil"/>
              <w:bottom w:val="nil"/>
              <w:right w:val="nil"/>
            </w:tcBorders>
            <w:vAlign w:val="center"/>
          </w:tcPr>
          <w:p w14:paraId="744E86F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197 (10.0%)</w:t>
            </w:r>
          </w:p>
        </w:tc>
        <w:tc>
          <w:tcPr>
            <w:tcW w:w="1699" w:type="dxa"/>
            <w:tcBorders>
              <w:top w:val="nil"/>
              <w:left w:val="nil"/>
              <w:bottom w:val="nil"/>
              <w:right w:val="nil"/>
            </w:tcBorders>
            <w:vAlign w:val="center"/>
          </w:tcPr>
          <w:p w14:paraId="039D039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149 (11%)</w:t>
            </w:r>
          </w:p>
        </w:tc>
        <w:tc>
          <w:tcPr>
            <w:tcW w:w="584" w:type="dxa"/>
            <w:tcBorders>
              <w:top w:val="nil"/>
              <w:left w:val="nil"/>
              <w:bottom w:val="nil"/>
              <w:right w:val="nil"/>
            </w:tcBorders>
            <w:vAlign w:val="center"/>
          </w:tcPr>
          <w:p w14:paraId="39A0229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0.29</w:t>
            </w:r>
          </w:p>
        </w:tc>
        <w:tc>
          <w:tcPr>
            <w:tcW w:w="1835" w:type="dxa"/>
            <w:tcBorders>
              <w:top w:val="nil"/>
              <w:left w:val="nil"/>
              <w:bottom w:val="nil"/>
              <w:right w:val="nil"/>
            </w:tcBorders>
            <w:vAlign w:val="center"/>
          </w:tcPr>
          <w:p w14:paraId="4F5C713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160 (18.4%)</w:t>
            </w:r>
          </w:p>
        </w:tc>
        <w:tc>
          <w:tcPr>
            <w:tcW w:w="1843" w:type="dxa"/>
            <w:tcBorders>
              <w:top w:val="nil"/>
              <w:left w:val="nil"/>
              <w:bottom w:val="nil"/>
              <w:right w:val="nil"/>
            </w:tcBorders>
            <w:vAlign w:val="center"/>
          </w:tcPr>
          <w:p w14:paraId="2870542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126 (17.7%)</w:t>
            </w:r>
          </w:p>
        </w:tc>
        <w:tc>
          <w:tcPr>
            <w:tcW w:w="709" w:type="dxa"/>
            <w:tcBorders>
              <w:top w:val="nil"/>
              <w:left w:val="nil"/>
              <w:bottom w:val="nil"/>
              <w:right w:val="nil"/>
            </w:tcBorders>
            <w:vAlign w:val="center"/>
          </w:tcPr>
          <w:p w14:paraId="785A0C3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0.72</w:t>
            </w:r>
          </w:p>
        </w:tc>
      </w:tr>
      <w:tr w:rsidR="00277695" w14:paraId="721923C5" w14:textId="77777777" w:rsidTr="00EE39E4">
        <w:trPr>
          <w:trHeight w:val="340"/>
        </w:trPr>
        <w:tc>
          <w:tcPr>
            <w:tcW w:w="2832" w:type="dxa"/>
            <w:tcBorders>
              <w:top w:val="nil"/>
              <w:left w:val="nil"/>
              <w:bottom w:val="nil"/>
              <w:right w:val="nil"/>
            </w:tcBorders>
            <w:vAlign w:val="center"/>
          </w:tcPr>
          <w:p w14:paraId="129E03EE"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Atrial fibrillation</w:t>
            </w:r>
          </w:p>
        </w:tc>
        <w:tc>
          <w:tcPr>
            <w:tcW w:w="1839" w:type="dxa"/>
            <w:tcBorders>
              <w:top w:val="nil"/>
              <w:left w:val="nil"/>
              <w:bottom w:val="nil"/>
              <w:right w:val="nil"/>
            </w:tcBorders>
            <w:vAlign w:val="center"/>
          </w:tcPr>
          <w:p w14:paraId="53096D3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168 (8.5%)</w:t>
            </w:r>
          </w:p>
        </w:tc>
        <w:tc>
          <w:tcPr>
            <w:tcW w:w="1699" w:type="dxa"/>
            <w:tcBorders>
              <w:top w:val="nil"/>
              <w:left w:val="nil"/>
              <w:bottom w:val="nil"/>
              <w:right w:val="nil"/>
            </w:tcBorders>
            <w:vAlign w:val="center"/>
          </w:tcPr>
          <w:p w14:paraId="2BAFDA2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126 (9.3%)</w:t>
            </w:r>
          </w:p>
        </w:tc>
        <w:tc>
          <w:tcPr>
            <w:tcW w:w="584" w:type="dxa"/>
            <w:tcBorders>
              <w:top w:val="nil"/>
              <w:left w:val="nil"/>
              <w:bottom w:val="nil"/>
              <w:right w:val="nil"/>
            </w:tcBorders>
            <w:vAlign w:val="center"/>
          </w:tcPr>
          <w:p w14:paraId="1451F29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0.34</w:t>
            </w:r>
          </w:p>
        </w:tc>
        <w:tc>
          <w:tcPr>
            <w:tcW w:w="1835" w:type="dxa"/>
            <w:tcBorders>
              <w:top w:val="nil"/>
              <w:left w:val="nil"/>
              <w:bottom w:val="nil"/>
              <w:right w:val="nil"/>
            </w:tcBorders>
            <w:vAlign w:val="center"/>
          </w:tcPr>
          <w:p w14:paraId="26D3BF6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86 (9.9%)</w:t>
            </w:r>
          </w:p>
        </w:tc>
        <w:tc>
          <w:tcPr>
            <w:tcW w:w="1843" w:type="dxa"/>
            <w:tcBorders>
              <w:top w:val="nil"/>
              <w:left w:val="nil"/>
              <w:bottom w:val="nil"/>
              <w:right w:val="nil"/>
            </w:tcBorders>
            <w:vAlign w:val="center"/>
          </w:tcPr>
          <w:p w14:paraId="2462AFA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79 (11.1%)</w:t>
            </w:r>
          </w:p>
        </w:tc>
        <w:tc>
          <w:tcPr>
            <w:tcW w:w="709" w:type="dxa"/>
            <w:tcBorders>
              <w:top w:val="nil"/>
              <w:left w:val="nil"/>
              <w:bottom w:val="nil"/>
              <w:right w:val="nil"/>
            </w:tcBorders>
            <w:vAlign w:val="center"/>
          </w:tcPr>
          <w:p w14:paraId="78F88BD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0.43</w:t>
            </w:r>
          </w:p>
        </w:tc>
      </w:tr>
      <w:tr w:rsidR="00277695" w14:paraId="6055A763" w14:textId="77777777" w:rsidTr="00EE39E4">
        <w:trPr>
          <w:trHeight w:val="340"/>
        </w:trPr>
        <w:tc>
          <w:tcPr>
            <w:tcW w:w="2832" w:type="dxa"/>
            <w:tcBorders>
              <w:top w:val="nil"/>
              <w:left w:val="nil"/>
              <w:bottom w:val="nil"/>
              <w:right w:val="nil"/>
            </w:tcBorders>
            <w:vAlign w:val="center"/>
          </w:tcPr>
          <w:p w14:paraId="497E422A"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Coronary heart disease</w:t>
            </w:r>
          </w:p>
        </w:tc>
        <w:tc>
          <w:tcPr>
            <w:tcW w:w="1839" w:type="dxa"/>
            <w:tcBorders>
              <w:top w:val="nil"/>
              <w:left w:val="nil"/>
              <w:bottom w:val="nil"/>
              <w:right w:val="nil"/>
            </w:tcBorders>
            <w:vAlign w:val="center"/>
          </w:tcPr>
          <w:p w14:paraId="0BBD1A0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353 (17.9%)</w:t>
            </w:r>
          </w:p>
        </w:tc>
        <w:tc>
          <w:tcPr>
            <w:tcW w:w="1699" w:type="dxa"/>
            <w:tcBorders>
              <w:top w:val="nil"/>
              <w:left w:val="nil"/>
              <w:bottom w:val="nil"/>
              <w:right w:val="nil"/>
            </w:tcBorders>
            <w:vAlign w:val="center"/>
          </w:tcPr>
          <w:p w14:paraId="709B5C8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255 (18.9%)</w:t>
            </w:r>
          </w:p>
        </w:tc>
        <w:tc>
          <w:tcPr>
            <w:tcW w:w="584" w:type="dxa"/>
            <w:tcBorders>
              <w:top w:val="nil"/>
              <w:left w:val="nil"/>
              <w:bottom w:val="nil"/>
              <w:right w:val="nil"/>
            </w:tcBorders>
            <w:vAlign w:val="center"/>
          </w:tcPr>
          <w:p w14:paraId="133A4BF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0.36</w:t>
            </w:r>
          </w:p>
        </w:tc>
        <w:tc>
          <w:tcPr>
            <w:tcW w:w="1835" w:type="dxa"/>
            <w:tcBorders>
              <w:top w:val="nil"/>
              <w:left w:val="nil"/>
              <w:bottom w:val="nil"/>
              <w:right w:val="nil"/>
            </w:tcBorders>
            <w:vAlign w:val="center"/>
          </w:tcPr>
          <w:p w14:paraId="3E80116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306 (35.2%)</w:t>
            </w:r>
          </w:p>
        </w:tc>
        <w:tc>
          <w:tcPr>
            <w:tcW w:w="1843" w:type="dxa"/>
            <w:tcBorders>
              <w:top w:val="nil"/>
              <w:left w:val="nil"/>
              <w:bottom w:val="nil"/>
              <w:right w:val="nil"/>
            </w:tcBorders>
            <w:vAlign w:val="center"/>
          </w:tcPr>
          <w:p w14:paraId="52276BE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247 (34.7%)</w:t>
            </w:r>
          </w:p>
        </w:tc>
        <w:tc>
          <w:tcPr>
            <w:tcW w:w="709" w:type="dxa"/>
            <w:tcBorders>
              <w:top w:val="nil"/>
              <w:left w:val="nil"/>
              <w:bottom w:val="nil"/>
              <w:right w:val="nil"/>
            </w:tcBorders>
            <w:vAlign w:val="center"/>
          </w:tcPr>
          <w:p w14:paraId="4D62BF6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0.84</w:t>
            </w:r>
          </w:p>
        </w:tc>
      </w:tr>
      <w:tr w:rsidR="00277695" w14:paraId="7E9F7112" w14:textId="77777777" w:rsidTr="00EE39E4">
        <w:trPr>
          <w:trHeight w:val="340"/>
        </w:trPr>
        <w:tc>
          <w:tcPr>
            <w:tcW w:w="2832" w:type="dxa"/>
            <w:tcBorders>
              <w:top w:val="nil"/>
              <w:left w:val="nil"/>
              <w:bottom w:val="nil"/>
              <w:right w:val="nil"/>
            </w:tcBorders>
            <w:vAlign w:val="center"/>
          </w:tcPr>
          <w:p w14:paraId="51035A0E"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Cancer</w:t>
            </w:r>
          </w:p>
        </w:tc>
        <w:tc>
          <w:tcPr>
            <w:tcW w:w="1839" w:type="dxa"/>
            <w:tcBorders>
              <w:top w:val="nil"/>
              <w:left w:val="nil"/>
              <w:bottom w:val="nil"/>
              <w:right w:val="nil"/>
            </w:tcBorders>
            <w:vAlign w:val="center"/>
          </w:tcPr>
          <w:p w14:paraId="08A2A3C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71 (3.6%)</w:t>
            </w:r>
          </w:p>
        </w:tc>
        <w:tc>
          <w:tcPr>
            <w:tcW w:w="1699" w:type="dxa"/>
            <w:tcBorders>
              <w:top w:val="nil"/>
              <w:left w:val="nil"/>
              <w:bottom w:val="nil"/>
              <w:right w:val="nil"/>
            </w:tcBorders>
            <w:vAlign w:val="center"/>
          </w:tcPr>
          <w:p w14:paraId="6272CBB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61 (4.5%)</w:t>
            </w:r>
          </w:p>
        </w:tc>
        <w:tc>
          <w:tcPr>
            <w:tcW w:w="584" w:type="dxa"/>
            <w:tcBorders>
              <w:top w:val="nil"/>
              <w:left w:val="nil"/>
              <w:bottom w:val="nil"/>
              <w:right w:val="nil"/>
            </w:tcBorders>
            <w:vAlign w:val="center"/>
          </w:tcPr>
          <w:p w14:paraId="68FDCF9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0.39</w:t>
            </w:r>
          </w:p>
        </w:tc>
        <w:tc>
          <w:tcPr>
            <w:tcW w:w="1835" w:type="dxa"/>
            <w:tcBorders>
              <w:top w:val="nil"/>
              <w:left w:val="nil"/>
              <w:bottom w:val="nil"/>
              <w:right w:val="nil"/>
            </w:tcBorders>
            <w:vAlign w:val="center"/>
          </w:tcPr>
          <w:p w14:paraId="6C11E92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42 (4.8%)</w:t>
            </w:r>
          </w:p>
        </w:tc>
        <w:tc>
          <w:tcPr>
            <w:tcW w:w="1843" w:type="dxa"/>
            <w:tcBorders>
              <w:top w:val="nil"/>
              <w:left w:val="nil"/>
              <w:bottom w:val="nil"/>
              <w:right w:val="nil"/>
            </w:tcBorders>
            <w:vAlign w:val="center"/>
          </w:tcPr>
          <w:p w14:paraId="062BB0A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42 (5.9%)</w:t>
            </w:r>
          </w:p>
        </w:tc>
        <w:tc>
          <w:tcPr>
            <w:tcW w:w="709" w:type="dxa"/>
            <w:tcBorders>
              <w:top w:val="nil"/>
              <w:left w:val="nil"/>
              <w:bottom w:val="nil"/>
              <w:right w:val="nil"/>
            </w:tcBorders>
            <w:vAlign w:val="center"/>
          </w:tcPr>
          <w:p w14:paraId="5524C4D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0.34</w:t>
            </w:r>
          </w:p>
        </w:tc>
      </w:tr>
      <w:tr w:rsidR="00277695" w14:paraId="071F7A26" w14:textId="77777777" w:rsidTr="00EE39E4">
        <w:trPr>
          <w:trHeight w:val="340"/>
        </w:trPr>
        <w:tc>
          <w:tcPr>
            <w:tcW w:w="2832" w:type="dxa"/>
            <w:tcBorders>
              <w:top w:val="nil"/>
              <w:left w:val="nil"/>
              <w:bottom w:val="nil"/>
              <w:right w:val="nil"/>
            </w:tcBorders>
            <w:vAlign w:val="center"/>
          </w:tcPr>
          <w:p w14:paraId="45C1B600"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History of ischemic stroke</w:t>
            </w:r>
          </w:p>
        </w:tc>
        <w:tc>
          <w:tcPr>
            <w:tcW w:w="1839" w:type="dxa"/>
            <w:tcBorders>
              <w:top w:val="nil"/>
              <w:left w:val="nil"/>
              <w:bottom w:val="nil"/>
              <w:right w:val="nil"/>
            </w:tcBorders>
            <w:vAlign w:val="center"/>
          </w:tcPr>
          <w:p w14:paraId="336FFE9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296 (15.0%)</w:t>
            </w:r>
          </w:p>
        </w:tc>
        <w:tc>
          <w:tcPr>
            <w:tcW w:w="1699" w:type="dxa"/>
            <w:tcBorders>
              <w:top w:val="nil"/>
              <w:left w:val="nil"/>
              <w:bottom w:val="nil"/>
              <w:right w:val="nil"/>
            </w:tcBorders>
            <w:vAlign w:val="center"/>
          </w:tcPr>
          <w:p w14:paraId="6A86792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221 (16.4%)</w:t>
            </w:r>
          </w:p>
        </w:tc>
        <w:tc>
          <w:tcPr>
            <w:tcW w:w="584" w:type="dxa"/>
            <w:tcBorders>
              <w:top w:val="nil"/>
              <w:left w:val="nil"/>
              <w:bottom w:val="nil"/>
              <w:right w:val="nil"/>
            </w:tcBorders>
            <w:vAlign w:val="center"/>
          </w:tcPr>
          <w:p w14:paraId="43E219D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0.27</w:t>
            </w:r>
          </w:p>
        </w:tc>
        <w:tc>
          <w:tcPr>
            <w:tcW w:w="1835" w:type="dxa"/>
            <w:tcBorders>
              <w:top w:val="nil"/>
              <w:left w:val="nil"/>
              <w:bottom w:val="nil"/>
              <w:right w:val="nil"/>
            </w:tcBorders>
            <w:vAlign w:val="center"/>
          </w:tcPr>
          <w:p w14:paraId="54063D0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176 (20.2%)</w:t>
            </w:r>
          </w:p>
        </w:tc>
        <w:tc>
          <w:tcPr>
            <w:tcW w:w="1843" w:type="dxa"/>
            <w:tcBorders>
              <w:top w:val="nil"/>
              <w:left w:val="nil"/>
              <w:bottom w:val="nil"/>
              <w:right w:val="nil"/>
            </w:tcBorders>
            <w:vAlign w:val="center"/>
          </w:tcPr>
          <w:p w14:paraId="0E60DD7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153 (21.5%)</w:t>
            </w:r>
          </w:p>
        </w:tc>
        <w:tc>
          <w:tcPr>
            <w:tcW w:w="709" w:type="dxa"/>
            <w:tcBorders>
              <w:top w:val="nil"/>
              <w:left w:val="nil"/>
              <w:bottom w:val="nil"/>
              <w:right w:val="nil"/>
            </w:tcBorders>
            <w:vAlign w:val="center"/>
          </w:tcPr>
          <w:p w14:paraId="351BD0A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0.54</w:t>
            </w:r>
          </w:p>
        </w:tc>
      </w:tr>
      <w:tr w:rsidR="00277695" w14:paraId="3A69BEEC" w14:textId="77777777" w:rsidTr="00EE39E4">
        <w:trPr>
          <w:trHeight w:val="340"/>
        </w:trPr>
        <w:tc>
          <w:tcPr>
            <w:tcW w:w="2832" w:type="dxa"/>
            <w:tcBorders>
              <w:top w:val="nil"/>
              <w:left w:val="nil"/>
              <w:bottom w:val="nil"/>
              <w:right w:val="nil"/>
            </w:tcBorders>
            <w:vAlign w:val="center"/>
          </w:tcPr>
          <w:p w14:paraId="5D9DA61F"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Smoking</w:t>
            </w:r>
          </w:p>
        </w:tc>
        <w:tc>
          <w:tcPr>
            <w:tcW w:w="1839" w:type="dxa"/>
            <w:tcBorders>
              <w:top w:val="nil"/>
              <w:left w:val="nil"/>
              <w:bottom w:val="nil"/>
              <w:right w:val="nil"/>
            </w:tcBorders>
            <w:vAlign w:val="center"/>
          </w:tcPr>
          <w:p w14:paraId="03FAD47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698 (35.3%)</w:t>
            </w:r>
          </w:p>
        </w:tc>
        <w:tc>
          <w:tcPr>
            <w:tcW w:w="1699" w:type="dxa"/>
            <w:tcBorders>
              <w:top w:val="nil"/>
              <w:left w:val="nil"/>
              <w:bottom w:val="nil"/>
              <w:right w:val="nil"/>
            </w:tcBorders>
            <w:vAlign w:val="center"/>
          </w:tcPr>
          <w:p w14:paraId="48B4E37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444 (32.9%)</w:t>
            </w:r>
          </w:p>
        </w:tc>
        <w:tc>
          <w:tcPr>
            <w:tcW w:w="584" w:type="dxa"/>
            <w:tcBorders>
              <w:top w:val="nil"/>
              <w:left w:val="nil"/>
              <w:bottom w:val="nil"/>
              <w:right w:val="nil"/>
            </w:tcBorders>
            <w:vAlign w:val="center"/>
          </w:tcPr>
          <w:p w14:paraId="5E86519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0.84</w:t>
            </w:r>
          </w:p>
        </w:tc>
        <w:tc>
          <w:tcPr>
            <w:tcW w:w="1835" w:type="dxa"/>
            <w:tcBorders>
              <w:top w:val="nil"/>
              <w:left w:val="nil"/>
              <w:bottom w:val="nil"/>
              <w:right w:val="nil"/>
            </w:tcBorders>
            <w:vAlign w:val="center"/>
          </w:tcPr>
          <w:p w14:paraId="61F440F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360 (41.4%)</w:t>
            </w:r>
          </w:p>
        </w:tc>
        <w:tc>
          <w:tcPr>
            <w:tcW w:w="1843" w:type="dxa"/>
            <w:tcBorders>
              <w:top w:val="nil"/>
              <w:left w:val="nil"/>
              <w:bottom w:val="nil"/>
              <w:right w:val="nil"/>
            </w:tcBorders>
            <w:vAlign w:val="center"/>
          </w:tcPr>
          <w:p w14:paraId="726DA91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379 (39.2%)</w:t>
            </w:r>
          </w:p>
        </w:tc>
        <w:tc>
          <w:tcPr>
            <w:tcW w:w="709" w:type="dxa"/>
            <w:tcBorders>
              <w:top w:val="nil"/>
              <w:left w:val="nil"/>
              <w:bottom w:val="nil"/>
              <w:right w:val="nil"/>
            </w:tcBorders>
            <w:vAlign w:val="center"/>
          </w:tcPr>
          <w:p w14:paraId="73FC8AE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0.38</w:t>
            </w:r>
          </w:p>
        </w:tc>
      </w:tr>
      <w:tr w:rsidR="00277695" w14:paraId="23F579F9" w14:textId="77777777" w:rsidTr="00EE39E4">
        <w:trPr>
          <w:trHeight w:val="340"/>
        </w:trPr>
        <w:tc>
          <w:tcPr>
            <w:tcW w:w="2832" w:type="dxa"/>
            <w:tcBorders>
              <w:top w:val="nil"/>
              <w:left w:val="nil"/>
              <w:bottom w:val="nil"/>
              <w:right w:val="nil"/>
            </w:tcBorders>
            <w:vAlign w:val="center"/>
          </w:tcPr>
          <w:p w14:paraId="05CE3915"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Alcohol-drinking</w:t>
            </w:r>
          </w:p>
        </w:tc>
        <w:tc>
          <w:tcPr>
            <w:tcW w:w="1839" w:type="dxa"/>
            <w:tcBorders>
              <w:top w:val="nil"/>
              <w:left w:val="nil"/>
              <w:bottom w:val="nil"/>
              <w:right w:val="nil"/>
            </w:tcBorders>
            <w:vAlign w:val="center"/>
          </w:tcPr>
          <w:p w14:paraId="537089D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586 (29.6%)</w:t>
            </w:r>
          </w:p>
        </w:tc>
        <w:tc>
          <w:tcPr>
            <w:tcW w:w="1699" w:type="dxa"/>
            <w:tcBorders>
              <w:top w:val="nil"/>
              <w:left w:val="nil"/>
              <w:bottom w:val="nil"/>
              <w:right w:val="nil"/>
            </w:tcBorders>
            <w:vAlign w:val="center"/>
          </w:tcPr>
          <w:p w14:paraId="1F649AD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357 (26.4%)</w:t>
            </w:r>
          </w:p>
        </w:tc>
        <w:tc>
          <w:tcPr>
            <w:tcW w:w="584" w:type="dxa"/>
            <w:tcBorders>
              <w:top w:val="nil"/>
              <w:left w:val="nil"/>
              <w:bottom w:val="nil"/>
              <w:right w:val="nil"/>
            </w:tcBorders>
            <w:vAlign w:val="center"/>
          </w:tcPr>
          <w:p w14:paraId="71957B4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0.10</w:t>
            </w:r>
          </w:p>
        </w:tc>
        <w:tc>
          <w:tcPr>
            <w:tcW w:w="1835" w:type="dxa"/>
            <w:tcBorders>
              <w:top w:val="nil"/>
              <w:left w:val="nil"/>
              <w:bottom w:val="nil"/>
              <w:right w:val="nil"/>
            </w:tcBorders>
            <w:vAlign w:val="center"/>
          </w:tcPr>
          <w:p w14:paraId="0EA83E9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288 (33.1%)</w:t>
            </w:r>
          </w:p>
        </w:tc>
        <w:tc>
          <w:tcPr>
            <w:tcW w:w="1843" w:type="dxa"/>
            <w:tcBorders>
              <w:top w:val="nil"/>
              <w:left w:val="nil"/>
              <w:bottom w:val="nil"/>
              <w:right w:val="nil"/>
            </w:tcBorders>
            <w:vAlign w:val="center"/>
          </w:tcPr>
          <w:p w14:paraId="67753BC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219 (30.8%)</w:t>
            </w:r>
          </w:p>
        </w:tc>
        <w:tc>
          <w:tcPr>
            <w:tcW w:w="709" w:type="dxa"/>
            <w:tcBorders>
              <w:top w:val="nil"/>
              <w:left w:val="nil"/>
              <w:bottom w:val="nil"/>
              <w:right w:val="nil"/>
            </w:tcBorders>
            <w:vAlign w:val="center"/>
          </w:tcPr>
          <w:p w14:paraId="1783523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0.32</w:t>
            </w:r>
          </w:p>
        </w:tc>
      </w:tr>
      <w:tr w:rsidR="00277695" w14:paraId="0B44D5B5" w14:textId="77777777" w:rsidTr="00EE39E4">
        <w:trPr>
          <w:trHeight w:val="340"/>
        </w:trPr>
        <w:tc>
          <w:tcPr>
            <w:tcW w:w="2832" w:type="dxa"/>
            <w:tcBorders>
              <w:top w:val="nil"/>
              <w:left w:val="nil"/>
              <w:bottom w:val="nil"/>
              <w:right w:val="nil"/>
            </w:tcBorders>
            <w:vAlign w:val="center"/>
          </w:tcPr>
          <w:p w14:paraId="1B54FA36" w14:textId="77777777" w:rsidR="00277695" w:rsidRPr="007B1873" w:rsidRDefault="00277695" w:rsidP="00EE39E4">
            <w:pPr>
              <w:rPr>
                <w:rFonts w:ascii="Times New Roman" w:hAnsi="Times New Roman" w:cs="Times New Roman"/>
                <w:b/>
                <w:bCs/>
                <w:szCs w:val="21"/>
              </w:rPr>
            </w:pPr>
            <w:r w:rsidRPr="007B1873">
              <w:rPr>
                <w:rFonts w:ascii="Times New Roman" w:hAnsi="Times New Roman" w:cs="Times New Roman"/>
                <w:b/>
                <w:bCs/>
                <w:szCs w:val="21"/>
              </w:rPr>
              <w:t>Vital signs, median (IQR</w:t>
            </w:r>
            <w:r>
              <w:rPr>
                <w:rFonts w:ascii="Times New Roman" w:hAnsi="Times New Roman" w:cs="Times New Roman" w:hint="eastAsia"/>
                <w:b/>
                <w:bCs/>
                <w:szCs w:val="21"/>
              </w:rPr>
              <w:t>)</w:t>
            </w:r>
          </w:p>
        </w:tc>
        <w:tc>
          <w:tcPr>
            <w:tcW w:w="1839" w:type="dxa"/>
            <w:tcBorders>
              <w:top w:val="nil"/>
              <w:left w:val="nil"/>
              <w:bottom w:val="nil"/>
              <w:right w:val="nil"/>
            </w:tcBorders>
            <w:vAlign w:val="center"/>
          </w:tcPr>
          <w:p w14:paraId="260F984D" w14:textId="77777777" w:rsidR="00277695" w:rsidRDefault="00277695" w:rsidP="00EE39E4">
            <w:pPr>
              <w:rPr>
                <w:rFonts w:ascii="Times New Roman" w:hAnsi="Times New Roman" w:cs="Times New Roman"/>
                <w:szCs w:val="21"/>
              </w:rPr>
            </w:pPr>
          </w:p>
        </w:tc>
        <w:tc>
          <w:tcPr>
            <w:tcW w:w="1699" w:type="dxa"/>
            <w:tcBorders>
              <w:top w:val="nil"/>
              <w:left w:val="nil"/>
              <w:bottom w:val="nil"/>
              <w:right w:val="nil"/>
            </w:tcBorders>
            <w:vAlign w:val="center"/>
          </w:tcPr>
          <w:p w14:paraId="3F527BAB" w14:textId="77777777" w:rsidR="00277695" w:rsidRDefault="00277695" w:rsidP="00EE39E4">
            <w:pPr>
              <w:rPr>
                <w:rFonts w:ascii="Times New Roman" w:hAnsi="Times New Roman" w:cs="Times New Roman"/>
                <w:szCs w:val="21"/>
              </w:rPr>
            </w:pPr>
          </w:p>
        </w:tc>
        <w:tc>
          <w:tcPr>
            <w:tcW w:w="584" w:type="dxa"/>
            <w:tcBorders>
              <w:top w:val="nil"/>
              <w:left w:val="nil"/>
              <w:bottom w:val="nil"/>
              <w:right w:val="nil"/>
            </w:tcBorders>
            <w:vAlign w:val="center"/>
          </w:tcPr>
          <w:p w14:paraId="5A5F23B7"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0EEA0018" w14:textId="77777777" w:rsidR="00277695" w:rsidRDefault="00277695" w:rsidP="00EE39E4">
            <w:pPr>
              <w:rPr>
                <w:rFonts w:ascii="Times New Roman" w:hAnsi="Times New Roman" w:cs="Times New Roman"/>
                <w:szCs w:val="21"/>
              </w:rPr>
            </w:pPr>
          </w:p>
        </w:tc>
        <w:tc>
          <w:tcPr>
            <w:tcW w:w="1843" w:type="dxa"/>
            <w:tcBorders>
              <w:top w:val="nil"/>
              <w:left w:val="nil"/>
              <w:bottom w:val="nil"/>
              <w:right w:val="nil"/>
            </w:tcBorders>
            <w:vAlign w:val="center"/>
          </w:tcPr>
          <w:p w14:paraId="42125FAD" w14:textId="77777777" w:rsidR="00277695" w:rsidRDefault="00277695" w:rsidP="00EE39E4">
            <w:pPr>
              <w:rPr>
                <w:rFonts w:ascii="Times New Roman" w:hAnsi="Times New Roman" w:cs="Times New Roman"/>
                <w:szCs w:val="21"/>
              </w:rPr>
            </w:pPr>
          </w:p>
        </w:tc>
        <w:tc>
          <w:tcPr>
            <w:tcW w:w="709" w:type="dxa"/>
            <w:tcBorders>
              <w:top w:val="nil"/>
              <w:left w:val="nil"/>
              <w:bottom w:val="nil"/>
              <w:right w:val="nil"/>
            </w:tcBorders>
            <w:vAlign w:val="center"/>
          </w:tcPr>
          <w:p w14:paraId="55ED4A36" w14:textId="77777777" w:rsidR="00277695" w:rsidRDefault="00277695" w:rsidP="00EE39E4">
            <w:pPr>
              <w:rPr>
                <w:rFonts w:ascii="Times New Roman" w:hAnsi="Times New Roman" w:cs="Times New Roman"/>
                <w:szCs w:val="21"/>
              </w:rPr>
            </w:pPr>
          </w:p>
        </w:tc>
      </w:tr>
      <w:tr w:rsidR="00277695" w14:paraId="60E83B4F" w14:textId="77777777" w:rsidTr="00EE39E4">
        <w:trPr>
          <w:trHeight w:val="340"/>
        </w:trPr>
        <w:tc>
          <w:tcPr>
            <w:tcW w:w="2832" w:type="dxa"/>
            <w:tcBorders>
              <w:top w:val="nil"/>
              <w:left w:val="nil"/>
              <w:bottom w:val="nil"/>
              <w:right w:val="nil"/>
            </w:tcBorders>
            <w:vAlign w:val="center"/>
          </w:tcPr>
          <w:p w14:paraId="6AC73D4B"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SBP, mmHg</w:t>
            </w:r>
          </w:p>
        </w:tc>
        <w:tc>
          <w:tcPr>
            <w:tcW w:w="1839" w:type="dxa"/>
            <w:tcBorders>
              <w:top w:val="nil"/>
              <w:left w:val="nil"/>
              <w:bottom w:val="nil"/>
              <w:right w:val="nil"/>
            </w:tcBorders>
            <w:vAlign w:val="center"/>
          </w:tcPr>
          <w:p w14:paraId="78875D7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149 (136, 164)</w:t>
            </w:r>
          </w:p>
        </w:tc>
        <w:tc>
          <w:tcPr>
            <w:tcW w:w="1699" w:type="dxa"/>
            <w:tcBorders>
              <w:top w:val="nil"/>
              <w:left w:val="nil"/>
              <w:bottom w:val="nil"/>
              <w:right w:val="nil"/>
            </w:tcBorders>
            <w:vAlign w:val="center"/>
          </w:tcPr>
          <w:p w14:paraId="7C192B0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150 (137, 166)</w:t>
            </w:r>
          </w:p>
        </w:tc>
        <w:tc>
          <w:tcPr>
            <w:tcW w:w="584" w:type="dxa"/>
            <w:tcBorders>
              <w:top w:val="nil"/>
              <w:left w:val="nil"/>
              <w:bottom w:val="nil"/>
              <w:right w:val="nil"/>
            </w:tcBorders>
            <w:vAlign w:val="center"/>
          </w:tcPr>
          <w:p w14:paraId="6C95213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0.08</w:t>
            </w:r>
          </w:p>
        </w:tc>
        <w:tc>
          <w:tcPr>
            <w:tcW w:w="1835" w:type="dxa"/>
            <w:tcBorders>
              <w:top w:val="nil"/>
              <w:left w:val="nil"/>
              <w:bottom w:val="nil"/>
              <w:right w:val="nil"/>
            </w:tcBorders>
            <w:vAlign w:val="center"/>
          </w:tcPr>
          <w:p w14:paraId="3028C55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146 (135, 162)</w:t>
            </w:r>
          </w:p>
        </w:tc>
        <w:tc>
          <w:tcPr>
            <w:tcW w:w="1843" w:type="dxa"/>
            <w:tcBorders>
              <w:top w:val="nil"/>
              <w:left w:val="nil"/>
              <w:bottom w:val="nil"/>
              <w:right w:val="nil"/>
            </w:tcBorders>
            <w:vAlign w:val="center"/>
          </w:tcPr>
          <w:p w14:paraId="2727DD5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147 (135, 167)</w:t>
            </w:r>
          </w:p>
        </w:tc>
        <w:tc>
          <w:tcPr>
            <w:tcW w:w="709" w:type="dxa"/>
            <w:tcBorders>
              <w:top w:val="nil"/>
              <w:left w:val="nil"/>
              <w:bottom w:val="nil"/>
              <w:right w:val="nil"/>
            </w:tcBorders>
            <w:vAlign w:val="center"/>
          </w:tcPr>
          <w:p w14:paraId="3F63560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0.13</w:t>
            </w:r>
          </w:p>
        </w:tc>
      </w:tr>
      <w:tr w:rsidR="00277695" w14:paraId="61D90431" w14:textId="77777777" w:rsidTr="00EE39E4">
        <w:trPr>
          <w:trHeight w:val="340"/>
        </w:trPr>
        <w:tc>
          <w:tcPr>
            <w:tcW w:w="2832" w:type="dxa"/>
            <w:tcBorders>
              <w:top w:val="nil"/>
              <w:left w:val="nil"/>
              <w:bottom w:val="nil"/>
              <w:right w:val="nil"/>
            </w:tcBorders>
            <w:vAlign w:val="center"/>
          </w:tcPr>
          <w:p w14:paraId="48382DB3" w14:textId="77777777" w:rsidR="00277695" w:rsidRPr="006C2E63" w:rsidRDefault="00277695" w:rsidP="00EE39E4">
            <w:pPr>
              <w:rPr>
                <w:rFonts w:ascii="Times New Roman" w:hAnsi="Times New Roman" w:cs="Times New Roman"/>
                <w:szCs w:val="21"/>
              </w:rPr>
            </w:pPr>
            <w:r>
              <w:rPr>
                <w:rFonts w:ascii="Times New Roman" w:hAnsi="Times New Roman" w:cs="Times New Roman" w:hint="eastAsia"/>
                <w:szCs w:val="21"/>
              </w:rPr>
              <w:t>D</w:t>
            </w:r>
            <w:r w:rsidRPr="006C2E63">
              <w:rPr>
                <w:rFonts w:ascii="Times New Roman" w:hAnsi="Times New Roman" w:cs="Times New Roman"/>
                <w:szCs w:val="21"/>
              </w:rPr>
              <w:t>BP, mmHg</w:t>
            </w:r>
          </w:p>
        </w:tc>
        <w:tc>
          <w:tcPr>
            <w:tcW w:w="1839" w:type="dxa"/>
            <w:tcBorders>
              <w:top w:val="nil"/>
              <w:left w:val="nil"/>
              <w:bottom w:val="nil"/>
              <w:right w:val="nil"/>
            </w:tcBorders>
            <w:vAlign w:val="center"/>
          </w:tcPr>
          <w:p w14:paraId="2E3E0A5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83 (75, 92)</w:t>
            </w:r>
          </w:p>
        </w:tc>
        <w:tc>
          <w:tcPr>
            <w:tcW w:w="1699" w:type="dxa"/>
            <w:tcBorders>
              <w:top w:val="nil"/>
              <w:left w:val="nil"/>
              <w:bottom w:val="nil"/>
              <w:right w:val="nil"/>
            </w:tcBorders>
            <w:vAlign w:val="center"/>
          </w:tcPr>
          <w:p w14:paraId="1D205F9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83 (75, 93)</w:t>
            </w:r>
          </w:p>
        </w:tc>
        <w:tc>
          <w:tcPr>
            <w:tcW w:w="584" w:type="dxa"/>
            <w:tcBorders>
              <w:top w:val="nil"/>
              <w:left w:val="nil"/>
              <w:bottom w:val="nil"/>
              <w:right w:val="nil"/>
            </w:tcBorders>
            <w:vAlign w:val="center"/>
          </w:tcPr>
          <w:p w14:paraId="7DFEDF9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0.94</w:t>
            </w:r>
          </w:p>
        </w:tc>
        <w:tc>
          <w:tcPr>
            <w:tcW w:w="1835" w:type="dxa"/>
            <w:tcBorders>
              <w:top w:val="nil"/>
              <w:left w:val="nil"/>
              <w:bottom w:val="nil"/>
              <w:right w:val="nil"/>
            </w:tcBorders>
            <w:vAlign w:val="center"/>
          </w:tcPr>
          <w:p w14:paraId="35D5951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81 (74, 90)</w:t>
            </w:r>
          </w:p>
        </w:tc>
        <w:tc>
          <w:tcPr>
            <w:tcW w:w="1843" w:type="dxa"/>
            <w:tcBorders>
              <w:top w:val="nil"/>
              <w:left w:val="nil"/>
              <w:bottom w:val="nil"/>
              <w:right w:val="nil"/>
            </w:tcBorders>
            <w:vAlign w:val="center"/>
          </w:tcPr>
          <w:p w14:paraId="5DC5E51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83 (76, 92)</w:t>
            </w:r>
          </w:p>
        </w:tc>
        <w:tc>
          <w:tcPr>
            <w:tcW w:w="709" w:type="dxa"/>
            <w:tcBorders>
              <w:top w:val="nil"/>
              <w:left w:val="nil"/>
              <w:bottom w:val="nil"/>
              <w:right w:val="nil"/>
            </w:tcBorders>
            <w:vAlign w:val="center"/>
          </w:tcPr>
          <w:p w14:paraId="0BF219E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0.23</w:t>
            </w:r>
          </w:p>
        </w:tc>
      </w:tr>
      <w:tr w:rsidR="00277695" w14:paraId="5B2182E8" w14:textId="77777777" w:rsidTr="00EE39E4">
        <w:trPr>
          <w:trHeight w:val="340"/>
        </w:trPr>
        <w:tc>
          <w:tcPr>
            <w:tcW w:w="2832" w:type="dxa"/>
            <w:tcBorders>
              <w:top w:val="nil"/>
              <w:left w:val="nil"/>
              <w:bottom w:val="nil"/>
              <w:right w:val="nil"/>
            </w:tcBorders>
            <w:vAlign w:val="center"/>
          </w:tcPr>
          <w:p w14:paraId="5D82B200" w14:textId="77777777" w:rsidR="00277695" w:rsidRPr="007B1873" w:rsidRDefault="00277695" w:rsidP="00EE39E4">
            <w:pPr>
              <w:rPr>
                <w:rFonts w:ascii="Times New Roman" w:hAnsi="Times New Roman" w:cs="Times New Roman"/>
                <w:b/>
                <w:bCs/>
                <w:szCs w:val="21"/>
              </w:rPr>
            </w:pPr>
            <w:r w:rsidRPr="007B1873">
              <w:rPr>
                <w:rFonts w:ascii="Times New Roman" w:hAnsi="Times New Roman" w:cs="Times New Roman"/>
                <w:b/>
                <w:bCs/>
                <w:szCs w:val="21"/>
              </w:rPr>
              <w:t>NIHSS at admission, median (IQR)</w:t>
            </w:r>
          </w:p>
        </w:tc>
        <w:tc>
          <w:tcPr>
            <w:tcW w:w="1839" w:type="dxa"/>
            <w:tcBorders>
              <w:top w:val="nil"/>
              <w:left w:val="nil"/>
              <w:bottom w:val="nil"/>
              <w:right w:val="nil"/>
            </w:tcBorders>
            <w:vAlign w:val="center"/>
          </w:tcPr>
          <w:p w14:paraId="79F3A0E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 (1, 5)</w:t>
            </w:r>
          </w:p>
        </w:tc>
        <w:tc>
          <w:tcPr>
            <w:tcW w:w="1699" w:type="dxa"/>
            <w:tcBorders>
              <w:top w:val="nil"/>
              <w:left w:val="nil"/>
              <w:bottom w:val="nil"/>
              <w:right w:val="nil"/>
            </w:tcBorders>
            <w:vAlign w:val="center"/>
          </w:tcPr>
          <w:p w14:paraId="1270EE9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 (1, 7)</w:t>
            </w:r>
          </w:p>
        </w:tc>
        <w:tc>
          <w:tcPr>
            <w:tcW w:w="584" w:type="dxa"/>
            <w:tcBorders>
              <w:top w:val="nil"/>
              <w:left w:val="nil"/>
              <w:bottom w:val="nil"/>
              <w:right w:val="nil"/>
            </w:tcBorders>
            <w:vAlign w:val="center"/>
          </w:tcPr>
          <w:p w14:paraId="117E496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0.07</w:t>
            </w:r>
          </w:p>
        </w:tc>
        <w:tc>
          <w:tcPr>
            <w:tcW w:w="1835" w:type="dxa"/>
            <w:tcBorders>
              <w:top w:val="nil"/>
              <w:left w:val="nil"/>
              <w:bottom w:val="nil"/>
              <w:right w:val="nil"/>
            </w:tcBorders>
            <w:vAlign w:val="center"/>
          </w:tcPr>
          <w:p w14:paraId="34D3153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 (1, 5)</w:t>
            </w:r>
          </w:p>
        </w:tc>
        <w:tc>
          <w:tcPr>
            <w:tcW w:w="1843" w:type="dxa"/>
            <w:tcBorders>
              <w:top w:val="nil"/>
              <w:left w:val="nil"/>
              <w:bottom w:val="nil"/>
              <w:right w:val="nil"/>
            </w:tcBorders>
            <w:vAlign w:val="center"/>
          </w:tcPr>
          <w:p w14:paraId="20E1B12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 (1, 5)</w:t>
            </w:r>
          </w:p>
        </w:tc>
        <w:tc>
          <w:tcPr>
            <w:tcW w:w="709" w:type="dxa"/>
            <w:tcBorders>
              <w:top w:val="nil"/>
              <w:left w:val="nil"/>
              <w:bottom w:val="nil"/>
              <w:right w:val="nil"/>
            </w:tcBorders>
            <w:vAlign w:val="center"/>
          </w:tcPr>
          <w:p w14:paraId="0D56EF2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0.13</w:t>
            </w:r>
          </w:p>
        </w:tc>
      </w:tr>
      <w:tr w:rsidR="00277695" w14:paraId="57E1F857" w14:textId="77777777" w:rsidTr="00EE39E4">
        <w:trPr>
          <w:trHeight w:val="340"/>
        </w:trPr>
        <w:tc>
          <w:tcPr>
            <w:tcW w:w="2832" w:type="dxa"/>
            <w:tcBorders>
              <w:top w:val="nil"/>
              <w:left w:val="nil"/>
              <w:bottom w:val="nil"/>
              <w:right w:val="nil"/>
            </w:tcBorders>
            <w:vAlign w:val="center"/>
          </w:tcPr>
          <w:p w14:paraId="2FA7F305" w14:textId="77777777" w:rsidR="00277695" w:rsidRPr="007B1873" w:rsidRDefault="00277695" w:rsidP="00EE39E4">
            <w:pPr>
              <w:rPr>
                <w:rFonts w:ascii="Times New Roman" w:hAnsi="Times New Roman" w:cs="Times New Roman"/>
                <w:b/>
                <w:bCs/>
                <w:szCs w:val="21"/>
              </w:rPr>
            </w:pPr>
            <w:r w:rsidRPr="007B1873">
              <w:rPr>
                <w:rFonts w:ascii="Times New Roman" w:hAnsi="Times New Roman" w:cs="Times New Roman"/>
                <w:b/>
                <w:bCs/>
                <w:szCs w:val="21"/>
              </w:rPr>
              <w:t xml:space="preserve">Stroke cause, </w:t>
            </w:r>
            <w:proofErr w:type="gramStart"/>
            <w:r w:rsidRPr="007B1873">
              <w:rPr>
                <w:rFonts w:ascii="Times New Roman" w:hAnsi="Times New Roman" w:cs="Times New Roman"/>
                <w:b/>
                <w:bCs/>
                <w:szCs w:val="21"/>
              </w:rPr>
              <w:t>n(</w:t>
            </w:r>
            <w:proofErr w:type="gramEnd"/>
            <w:r w:rsidRPr="007B1873">
              <w:rPr>
                <w:rFonts w:ascii="Times New Roman" w:hAnsi="Times New Roman" w:cs="Times New Roman"/>
                <w:b/>
                <w:bCs/>
                <w:szCs w:val="21"/>
              </w:rPr>
              <w:t>%</w:t>
            </w:r>
            <w:r w:rsidRPr="007B1873">
              <w:rPr>
                <w:rFonts w:ascii="Times New Roman" w:hAnsi="Times New Roman" w:cs="Times New Roman" w:hint="eastAsia"/>
                <w:b/>
                <w:bCs/>
                <w:szCs w:val="21"/>
              </w:rPr>
              <w:t>)</w:t>
            </w:r>
          </w:p>
        </w:tc>
        <w:tc>
          <w:tcPr>
            <w:tcW w:w="1839" w:type="dxa"/>
            <w:tcBorders>
              <w:top w:val="nil"/>
              <w:left w:val="nil"/>
              <w:bottom w:val="nil"/>
              <w:right w:val="nil"/>
            </w:tcBorders>
            <w:vAlign w:val="center"/>
          </w:tcPr>
          <w:p w14:paraId="5922E081" w14:textId="77777777" w:rsidR="00277695" w:rsidRDefault="00277695" w:rsidP="00EE39E4">
            <w:pPr>
              <w:rPr>
                <w:rFonts w:ascii="Times New Roman" w:hAnsi="Times New Roman" w:cs="Times New Roman"/>
                <w:szCs w:val="21"/>
              </w:rPr>
            </w:pPr>
          </w:p>
        </w:tc>
        <w:tc>
          <w:tcPr>
            <w:tcW w:w="1699" w:type="dxa"/>
            <w:tcBorders>
              <w:top w:val="nil"/>
              <w:left w:val="nil"/>
              <w:bottom w:val="nil"/>
              <w:right w:val="nil"/>
            </w:tcBorders>
            <w:vAlign w:val="center"/>
          </w:tcPr>
          <w:p w14:paraId="2A0B9EF7" w14:textId="77777777" w:rsidR="00277695" w:rsidRDefault="00277695" w:rsidP="00EE39E4">
            <w:pPr>
              <w:rPr>
                <w:rFonts w:ascii="Times New Roman" w:hAnsi="Times New Roman" w:cs="Times New Roman"/>
                <w:szCs w:val="21"/>
              </w:rPr>
            </w:pPr>
          </w:p>
        </w:tc>
        <w:tc>
          <w:tcPr>
            <w:tcW w:w="584" w:type="dxa"/>
            <w:tcBorders>
              <w:top w:val="nil"/>
              <w:left w:val="nil"/>
              <w:bottom w:val="nil"/>
              <w:right w:val="nil"/>
            </w:tcBorders>
            <w:vAlign w:val="center"/>
          </w:tcPr>
          <w:p w14:paraId="1ADE250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0.20</w:t>
            </w:r>
          </w:p>
        </w:tc>
        <w:tc>
          <w:tcPr>
            <w:tcW w:w="1835" w:type="dxa"/>
            <w:tcBorders>
              <w:top w:val="nil"/>
              <w:left w:val="nil"/>
              <w:bottom w:val="nil"/>
              <w:right w:val="nil"/>
            </w:tcBorders>
            <w:vAlign w:val="center"/>
          </w:tcPr>
          <w:p w14:paraId="573E3E7A" w14:textId="77777777" w:rsidR="00277695" w:rsidRDefault="00277695" w:rsidP="00EE39E4">
            <w:pPr>
              <w:rPr>
                <w:rFonts w:ascii="Times New Roman" w:hAnsi="Times New Roman" w:cs="Times New Roman"/>
                <w:szCs w:val="21"/>
              </w:rPr>
            </w:pPr>
          </w:p>
        </w:tc>
        <w:tc>
          <w:tcPr>
            <w:tcW w:w="1843" w:type="dxa"/>
            <w:tcBorders>
              <w:top w:val="nil"/>
              <w:left w:val="nil"/>
              <w:bottom w:val="nil"/>
              <w:right w:val="nil"/>
            </w:tcBorders>
            <w:vAlign w:val="center"/>
          </w:tcPr>
          <w:p w14:paraId="09EFA11F" w14:textId="77777777" w:rsidR="00277695" w:rsidRDefault="00277695" w:rsidP="00EE39E4">
            <w:pPr>
              <w:rPr>
                <w:rFonts w:ascii="Times New Roman" w:hAnsi="Times New Roman" w:cs="Times New Roman"/>
                <w:szCs w:val="21"/>
              </w:rPr>
            </w:pPr>
          </w:p>
        </w:tc>
        <w:tc>
          <w:tcPr>
            <w:tcW w:w="709" w:type="dxa"/>
            <w:tcBorders>
              <w:top w:val="nil"/>
              <w:left w:val="nil"/>
              <w:bottom w:val="nil"/>
              <w:right w:val="nil"/>
            </w:tcBorders>
            <w:vAlign w:val="center"/>
          </w:tcPr>
          <w:p w14:paraId="4904CAB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0.17</w:t>
            </w:r>
          </w:p>
        </w:tc>
      </w:tr>
      <w:tr w:rsidR="00277695" w14:paraId="2F0B8014" w14:textId="77777777" w:rsidTr="00EE39E4">
        <w:trPr>
          <w:trHeight w:val="340"/>
        </w:trPr>
        <w:tc>
          <w:tcPr>
            <w:tcW w:w="2832" w:type="dxa"/>
            <w:tcBorders>
              <w:top w:val="nil"/>
              <w:left w:val="nil"/>
              <w:bottom w:val="nil"/>
              <w:right w:val="nil"/>
            </w:tcBorders>
            <w:vAlign w:val="center"/>
          </w:tcPr>
          <w:p w14:paraId="13011958"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Large-artery atherosclerosis</w:t>
            </w:r>
          </w:p>
        </w:tc>
        <w:tc>
          <w:tcPr>
            <w:tcW w:w="1839" w:type="dxa"/>
            <w:tcBorders>
              <w:top w:val="nil"/>
              <w:left w:val="nil"/>
              <w:bottom w:val="nil"/>
              <w:right w:val="nil"/>
            </w:tcBorders>
            <w:vAlign w:val="center"/>
          </w:tcPr>
          <w:p w14:paraId="2C36027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1102 (55.7%)</w:t>
            </w:r>
          </w:p>
        </w:tc>
        <w:tc>
          <w:tcPr>
            <w:tcW w:w="1699" w:type="dxa"/>
            <w:tcBorders>
              <w:top w:val="nil"/>
              <w:left w:val="nil"/>
              <w:bottom w:val="nil"/>
              <w:right w:val="nil"/>
            </w:tcBorders>
            <w:vAlign w:val="center"/>
          </w:tcPr>
          <w:p w14:paraId="2F0A2DC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758 (56.1%)</w:t>
            </w:r>
          </w:p>
        </w:tc>
        <w:tc>
          <w:tcPr>
            <w:tcW w:w="584" w:type="dxa"/>
            <w:tcBorders>
              <w:top w:val="nil"/>
              <w:left w:val="nil"/>
              <w:bottom w:val="nil"/>
              <w:right w:val="nil"/>
            </w:tcBorders>
            <w:vAlign w:val="center"/>
          </w:tcPr>
          <w:p w14:paraId="348A35BB"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353C210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568 (65.3%)</w:t>
            </w:r>
          </w:p>
        </w:tc>
        <w:tc>
          <w:tcPr>
            <w:tcW w:w="1843" w:type="dxa"/>
            <w:tcBorders>
              <w:top w:val="nil"/>
              <w:left w:val="nil"/>
              <w:bottom w:val="nil"/>
              <w:right w:val="nil"/>
            </w:tcBorders>
            <w:vAlign w:val="center"/>
          </w:tcPr>
          <w:p w14:paraId="5ECABD36"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442 (62.1%)</w:t>
            </w:r>
          </w:p>
        </w:tc>
        <w:tc>
          <w:tcPr>
            <w:tcW w:w="709" w:type="dxa"/>
            <w:tcBorders>
              <w:top w:val="nil"/>
              <w:left w:val="nil"/>
              <w:bottom w:val="nil"/>
              <w:right w:val="nil"/>
            </w:tcBorders>
            <w:vAlign w:val="center"/>
          </w:tcPr>
          <w:p w14:paraId="22C9B402" w14:textId="77777777" w:rsidR="00277695" w:rsidRDefault="00277695" w:rsidP="00EE39E4">
            <w:pPr>
              <w:rPr>
                <w:rFonts w:ascii="Times New Roman" w:hAnsi="Times New Roman" w:cs="Times New Roman"/>
                <w:szCs w:val="21"/>
              </w:rPr>
            </w:pPr>
          </w:p>
        </w:tc>
      </w:tr>
      <w:tr w:rsidR="00277695" w14:paraId="2D1EE620" w14:textId="77777777" w:rsidTr="00EE39E4">
        <w:trPr>
          <w:trHeight w:val="340"/>
        </w:trPr>
        <w:tc>
          <w:tcPr>
            <w:tcW w:w="2832" w:type="dxa"/>
            <w:tcBorders>
              <w:top w:val="nil"/>
              <w:left w:val="nil"/>
              <w:bottom w:val="nil"/>
              <w:right w:val="nil"/>
            </w:tcBorders>
            <w:vAlign w:val="center"/>
          </w:tcPr>
          <w:p w14:paraId="673D4074" w14:textId="77777777" w:rsidR="00277695" w:rsidRPr="006C2E63" w:rsidRDefault="00277695" w:rsidP="00EE39E4">
            <w:pPr>
              <w:rPr>
                <w:rFonts w:ascii="Times New Roman" w:hAnsi="Times New Roman" w:cs="Times New Roman"/>
                <w:szCs w:val="21"/>
              </w:rPr>
            </w:pPr>
            <w:proofErr w:type="spellStart"/>
            <w:r w:rsidRPr="006C2E63">
              <w:rPr>
                <w:rFonts w:ascii="Times New Roman" w:hAnsi="Times New Roman" w:cs="Times New Roman"/>
                <w:szCs w:val="21"/>
              </w:rPr>
              <w:t>Cardioembolism</w:t>
            </w:r>
            <w:proofErr w:type="spellEnd"/>
          </w:p>
        </w:tc>
        <w:tc>
          <w:tcPr>
            <w:tcW w:w="1839" w:type="dxa"/>
            <w:tcBorders>
              <w:top w:val="nil"/>
              <w:left w:val="nil"/>
              <w:bottom w:val="nil"/>
              <w:right w:val="nil"/>
            </w:tcBorders>
            <w:vAlign w:val="center"/>
          </w:tcPr>
          <w:p w14:paraId="33DE7D0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143 (7.2%)</w:t>
            </w:r>
          </w:p>
        </w:tc>
        <w:tc>
          <w:tcPr>
            <w:tcW w:w="1699" w:type="dxa"/>
            <w:tcBorders>
              <w:top w:val="nil"/>
              <w:left w:val="nil"/>
              <w:bottom w:val="nil"/>
              <w:right w:val="nil"/>
            </w:tcBorders>
            <w:vAlign w:val="center"/>
          </w:tcPr>
          <w:p w14:paraId="796F5C0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105 (7.8%)</w:t>
            </w:r>
          </w:p>
        </w:tc>
        <w:tc>
          <w:tcPr>
            <w:tcW w:w="584" w:type="dxa"/>
            <w:tcBorders>
              <w:top w:val="nil"/>
              <w:left w:val="nil"/>
              <w:bottom w:val="nil"/>
              <w:right w:val="nil"/>
            </w:tcBorders>
            <w:vAlign w:val="center"/>
          </w:tcPr>
          <w:p w14:paraId="402AFE6B"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4C6F226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70 (8.0%)</w:t>
            </w:r>
          </w:p>
        </w:tc>
        <w:tc>
          <w:tcPr>
            <w:tcW w:w="1843" w:type="dxa"/>
            <w:tcBorders>
              <w:top w:val="nil"/>
              <w:left w:val="nil"/>
              <w:bottom w:val="nil"/>
              <w:right w:val="nil"/>
            </w:tcBorders>
            <w:vAlign w:val="center"/>
          </w:tcPr>
          <w:p w14:paraId="5E882AA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83 (11.7%)</w:t>
            </w:r>
          </w:p>
        </w:tc>
        <w:tc>
          <w:tcPr>
            <w:tcW w:w="709" w:type="dxa"/>
            <w:tcBorders>
              <w:top w:val="nil"/>
              <w:left w:val="nil"/>
              <w:bottom w:val="nil"/>
              <w:right w:val="nil"/>
            </w:tcBorders>
            <w:vAlign w:val="center"/>
          </w:tcPr>
          <w:p w14:paraId="28D922F5" w14:textId="77777777" w:rsidR="00277695" w:rsidRDefault="00277695" w:rsidP="00EE39E4">
            <w:pPr>
              <w:rPr>
                <w:rFonts w:ascii="Times New Roman" w:hAnsi="Times New Roman" w:cs="Times New Roman"/>
                <w:szCs w:val="21"/>
              </w:rPr>
            </w:pPr>
          </w:p>
        </w:tc>
      </w:tr>
      <w:tr w:rsidR="00277695" w14:paraId="32E3E8BF" w14:textId="77777777" w:rsidTr="00EE39E4">
        <w:trPr>
          <w:trHeight w:val="340"/>
        </w:trPr>
        <w:tc>
          <w:tcPr>
            <w:tcW w:w="2832" w:type="dxa"/>
            <w:tcBorders>
              <w:top w:val="nil"/>
              <w:left w:val="nil"/>
              <w:bottom w:val="nil"/>
              <w:right w:val="nil"/>
            </w:tcBorders>
            <w:vAlign w:val="center"/>
          </w:tcPr>
          <w:p w14:paraId="156F1A4B"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Small-vessel occlusion</w:t>
            </w:r>
          </w:p>
        </w:tc>
        <w:tc>
          <w:tcPr>
            <w:tcW w:w="1839" w:type="dxa"/>
            <w:tcBorders>
              <w:top w:val="nil"/>
              <w:left w:val="nil"/>
              <w:bottom w:val="nil"/>
              <w:right w:val="nil"/>
            </w:tcBorders>
            <w:vAlign w:val="center"/>
          </w:tcPr>
          <w:p w14:paraId="6250595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547 (27.7%)</w:t>
            </w:r>
          </w:p>
        </w:tc>
        <w:tc>
          <w:tcPr>
            <w:tcW w:w="1699" w:type="dxa"/>
            <w:tcBorders>
              <w:top w:val="nil"/>
              <w:left w:val="nil"/>
              <w:bottom w:val="nil"/>
              <w:right w:val="nil"/>
            </w:tcBorders>
            <w:vAlign w:val="center"/>
          </w:tcPr>
          <w:p w14:paraId="3F80D50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326 (24.1%)</w:t>
            </w:r>
          </w:p>
        </w:tc>
        <w:tc>
          <w:tcPr>
            <w:tcW w:w="584" w:type="dxa"/>
            <w:tcBorders>
              <w:top w:val="nil"/>
              <w:left w:val="nil"/>
              <w:bottom w:val="nil"/>
              <w:right w:val="nil"/>
            </w:tcBorders>
            <w:vAlign w:val="center"/>
          </w:tcPr>
          <w:p w14:paraId="4C79F0CB"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7D1787D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192 (22.1%)</w:t>
            </w:r>
          </w:p>
        </w:tc>
        <w:tc>
          <w:tcPr>
            <w:tcW w:w="1843" w:type="dxa"/>
            <w:tcBorders>
              <w:top w:val="nil"/>
              <w:left w:val="nil"/>
              <w:bottom w:val="nil"/>
              <w:right w:val="nil"/>
            </w:tcBorders>
            <w:vAlign w:val="center"/>
          </w:tcPr>
          <w:p w14:paraId="0AC42D9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152 (21.3%)</w:t>
            </w:r>
          </w:p>
        </w:tc>
        <w:tc>
          <w:tcPr>
            <w:tcW w:w="709" w:type="dxa"/>
            <w:tcBorders>
              <w:top w:val="nil"/>
              <w:left w:val="nil"/>
              <w:bottom w:val="nil"/>
              <w:right w:val="nil"/>
            </w:tcBorders>
            <w:vAlign w:val="center"/>
          </w:tcPr>
          <w:p w14:paraId="23168B1F" w14:textId="77777777" w:rsidR="00277695" w:rsidRDefault="00277695" w:rsidP="00EE39E4">
            <w:pPr>
              <w:rPr>
                <w:rFonts w:ascii="Times New Roman" w:hAnsi="Times New Roman" w:cs="Times New Roman"/>
                <w:szCs w:val="21"/>
              </w:rPr>
            </w:pPr>
          </w:p>
        </w:tc>
      </w:tr>
      <w:tr w:rsidR="00277695" w14:paraId="355ED5F8" w14:textId="77777777" w:rsidTr="00EE39E4">
        <w:trPr>
          <w:trHeight w:val="340"/>
        </w:trPr>
        <w:tc>
          <w:tcPr>
            <w:tcW w:w="2832" w:type="dxa"/>
            <w:tcBorders>
              <w:top w:val="nil"/>
              <w:left w:val="nil"/>
              <w:bottom w:val="nil"/>
              <w:right w:val="nil"/>
            </w:tcBorders>
            <w:vAlign w:val="center"/>
          </w:tcPr>
          <w:p w14:paraId="6C64C1F9"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Other determined cause</w:t>
            </w:r>
          </w:p>
        </w:tc>
        <w:tc>
          <w:tcPr>
            <w:tcW w:w="1839" w:type="dxa"/>
            <w:tcBorders>
              <w:top w:val="nil"/>
              <w:left w:val="nil"/>
              <w:bottom w:val="nil"/>
              <w:right w:val="nil"/>
            </w:tcBorders>
            <w:vAlign w:val="center"/>
          </w:tcPr>
          <w:p w14:paraId="70725E7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64 (3.2%)</w:t>
            </w:r>
          </w:p>
        </w:tc>
        <w:tc>
          <w:tcPr>
            <w:tcW w:w="1699" w:type="dxa"/>
            <w:tcBorders>
              <w:top w:val="nil"/>
              <w:left w:val="nil"/>
              <w:bottom w:val="nil"/>
              <w:right w:val="nil"/>
            </w:tcBorders>
            <w:vAlign w:val="center"/>
          </w:tcPr>
          <w:p w14:paraId="6E9E385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40 (3.0%)</w:t>
            </w:r>
          </w:p>
        </w:tc>
        <w:tc>
          <w:tcPr>
            <w:tcW w:w="584" w:type="dxa"/>
            <w:tcBorders>
              <w:top w:val="nil"/>
              <w:left w:val="nil"/>
              <w:bottom w:val="nil"/>
              <w:right w:val="nil"/>
            </w:tcBorders>
            <w:vAlign w:val="center"/>
          </w:tcPr>
          <w:p w14:paraId="46E373D6"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1EDFAEB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20 (2.3%)</w:t>
            </w:r>
          </w:p>
        </w:tc>
        <w:tc>
          <w:tcPr>
            <w:tcW w:w="1843" w:type="dxa"/>
            <w:tcBorders>
              <w:top w:val="nil"/>
              <w:left w:val="nil"/>
              <w:bottom w:val="nil"/>
              <w:right w:val="nil"/>
            </w:tcBorders>
            <w:vAlign w:val="center"/>
          </w:tcPr>
          <w:p w14:paraId="063D568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15 (2.1%)</w:t>
            </w:r>
          </w:p>
        </w:tc>
        <w:tc>
          <w:tcPr>
            <w:tcW w:w="709" w:type="dxa"/>
            <w:tcBorders>
              <w:top w:val="nil"/>
              <w:left w:val="nil"/>
              <w:bottom w:val="nil"/>
              <w:right w:val="nil"/>
            </w:tcBorders>
            <w:vAlign w:val="center"/>
          </w:tcPr>
          <w:p w14:paraId="7A2D428B" w14:textId="77777777" w:rsidR="00277695" w:rsidRDefault="00277695" w:rsidP="00EE39E4">
            <w:pPr>
              <w:rPr>
                <w:rFonts w:ascii="Times New Roman" w:hAnsi="Times New Roman" w:cs="Times New Roman"/>
                <w:szCs w:val="21"/>
              </w:rPr>
            </w:pPr>
          </w:p>
        </w:tc>
      </w:tr>
      <w:tr w:rsidR="00277695" w14:paraId="417FDD63" w14:textId="77777777" w:rsidTr="00EE39E4">
        <w:trPr>
          <w:trHeight w:val="340"/>
        </w:trPr>
        <w:tc>
          <w:tcPr>
            <w:tcW w:w="2832" w:type="dxa"/>
            <w:tcBorders>
              <w:top w:val="nil"/>
              <w:left w:val="nil"/>
              <w:bottom w:val="nil"/>
              <w:right w:val="nil"/>
            </w:tcBorders>
            <w:vAlign w:val="center"/>
          </w:tcPr>
          <w:p w14:paraId="12434E28"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Undetermined cause</w:t>
            </w:r>
          </w:p>
        </w:tc>
        <w:tc>
          <w:tcPr>
            <w:tcW w:w="1839" w:type="dxa"/>
            <w:tcBorders>
              <w:top w:val="nil"/>
              <w:left w:val="nil"/>
              <w:bottom w:val="nil"/>
              <w:right w:val="nil"/>
            </w:tcBorders>
            <w:vAlign w:val="center"/>
          </w:tcPr>
          <w:p w14:paraId="3B1A1DD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121 (6.1%)</w:t>
            </w:r>
          </w:p>
        </w:tc>
        <w:tc>
          <w:tcPr>
            <w:tcW w:w="1699" w:type="dxa"/>
            <w:tcBorders>
              <w:top w:val="nil"/>
              <w:left w:val="nil"/>
              <w:bottom w:val="nil"/>
              <w:right w:val="nil"/>
            </w:tcBorders>
            <w:vAlign w:val="center"/>
          </w:tcPr>
          <w:p w14:paraId="73F680C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88 (6.5%)</w:t>
            </w:r>
          </w:p>
        </w:tc>
        <w:tc>
          <w:tcPr>
            <w:tcW w:w="584" w:type="dxa"/>
            <w:tcBorders>
              <w:top w:val="nil"/>
              <w:left w:val="nil"/>
              <w:bottom w:val="nil"/>
              <w:right w:val="nil"/>
            </w:tcBorders>
            <w:vAlign w:val="center"/>
          </w:tcPr>
          <w:p w14:paraId="52B6AEA0"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45561EA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20 (2.3%)</w:t>
            </w:r>
          </w:p>
        </w:tc>
        <w:tc>
          <w:tcPr>
            <w:tcW w:w="1843" w:type="dxa"/>
            <w:tcBorders>
              <w:top w:val="nil"/>
              <w:left w:val="nil"/>
              <w:bottom w:val="nil"/>
              <w:right w:val="nil"/>
            </w:tcBorders>
            <w:vAlign w:val="center"/>
          </w:tcPr>
          <w:p w14:paraId="13E276B6"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20 (2.8%)</w:t>
            </w:r>
          </w:p>
        </w:tc>
        <w:tc>
          <w:tcPr>
            <w:tcW w:w="709" w:type="dxa"/>
            <w:tcBorders>
              <w:top w:val="nil"/>
              <w:left w:val="nil"/>
              <w:bottom w:val="nil"/>
              <w:right w:val="nil"/>
            </w:tcBorders>
            <w:vAlign w:val="center"/>
          </w:tcPr>
          <w:p w14:paraId="71F0E4A1" w14:textId="77777777" w:rsidR="00277695" w:rsidRDefault="00277695" w:rsidP="00EE39E4">
            <w:pPr>
              <w:rPr>
                <w:rFonts w:ascii="Times New Roman" w:hAnsi="Times New Roman" w:cs="Times New Roman"/>
                <w:szCs w:val="21"/>
              </w:rPr>
            </w:pPr>
          </w:p>
        </w:tc>
      </w:tr>
      <w:tr w:rsidR="00277695" w14:paraId="7DA6D49D" w14:textId="77777777" w:rsidTr="00EE39E4">
        <w:trPr>
          <w:trHeight w:val="340"/>
        </w:trPr>
        <w:tc>
          <w:tcPr>
            <w:tcW w:w="2832" w:type="dxa"/>
            <w:tcBorders>
              <w:top w:val="nil"/>
              <w:left w:val="nil"/>
              <w:bottom w:val="nil"/>
              <w:right w:val="nil"/>
            </w:tcBorders>
            <w:vAlign w:val="center"/>
          </w:tcPr>
          <w:p w14:paraId="615D0431" w14:textId="77777777" w:rsidR="00277695" w:rsidRPr="007B1873" w:rsidRDefault="00277695" w:rsidP="00EE39E4">
            <w:pPr>
              <w:rPr>
                <w:rFonts w:ascii="Times New Roman" w:hAnsi="Times New Roman" w:cs="Times New Roman"/>
                <w:b/>
                <w:bCs/>
                <w:szCs w:val="21"/>
              </w:rPr>
            </w:pPr>
            <w:r w:rsidRPr="007B1873">
              <w:rPr>
                <w:rFonts w:ascii="Times New Roman" w:hAnsi="Times New Roman" w:cs="Times New Roman"/>
                <w:b/>
                <w:bCs/>
                <w:szCs w:val="21"/>
              </w:rPr>
              <w:t>Laboratory variables, median (IQR)</w:t>
            </w:r>
          </w:p>
        </w:tc>
        <w:tc>
          <w:tcPr>
            <w:tcW w:w="1839" w:type="dxa"/>
            <w:tcBorders>
              <w:top w:val="nil"/>
              <w:left w:val="nil"/>
              <w:bottom w:val="nil"/>
              <w:right w:val="nil"/>
            </w:tcBorders>
            <w:vAlign w:val="center"/>
          </w:tcPr>
          <w:p w14:paraId="4876B4DA" w14:textId="77777777" w:rsidR="00277695" w:rsidRDefault="00277695" w:rsidP="00EE39E4">
            <w:pPr>
              <w:rPr>
                <w:rFonts w:ascii="Times New Roman" w:hAnsi="Times New Roman" w:cs="Times New Roman"/>
                <w:szCs w:val="21"/>
              </w:rPr>
            </w:pPr>
          </w:p>
        </w:tc>
        <w:tc>
          <w:tcPr>
            <w:tcW w:w="1699" w:type="dxa"/>
            <w:tcBorders>
              <w:top w:val="nil"/>
              <w:left w:val="nil"/>
              <w:bottom w:val="nil"/>
              <w:right w:val="nil"/>
            </w:tcBorders>
            <w:vAlign w:val="center"/>
          </w:tcPr>
          <w:p w14:paraId="0D04DC00" w14:textId="77777777" w:rsidR="00277695" w:rsidRDefault="00277695" w:rsidP="00EE39E4">
            <w:pPr>
              <w:rPr>
                <w:rFonts w:ascii="Times New Roman" w:hAnsi="Times New Roman" w:cs="Times New Roman"/>
                <w:szCs w:val="21"/>
              </w:rPr>
            </w:pPr>
          </w:p>
        </w:tc>
        <w:tc>
          <w:tcPr>
            <w:tcW w:w="584" w:type="dxa"/>
            <w:tcBorders>
              <w:top w:val="nil"/>
              <w:left w:val="nil"/>
              <w:bottom w:val="nil"/>
              <w:right w:val="nil"/>
            </w:tcBorders>
            <w:vAlign w:val="center"/>
          </w:tcPr>
          <w:p w14:paraId="0E78A673"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459630F7" w14:textId="77777777" w:rsidR="00277695" w:rsidRDefault="00277695" w:rsidP="00EE39E4">
            <w:pPr>
              <w:rPr>
                <w:rFonts w:ascii="Times New Roman" w:hAnsi="Times New Roman" w:cs="Times New Roman"/>
                <w:szCs w:val="21"/>
              </w:rPr>
            </w:pPr>
          </w:p>
        </w:tc>
        <w:tc>
          <w:tcPr>
            <w:tcW w:w="1843" w:type="dxa"/>
            <w:tcBorders>
              <w:top w:val="nil"/>
              <w:left w:val="nil"/>
              <w:bottom w:val="nil"/>
              <w:right w:val="nil"/>
            </w:tcBorders>
            <w:vAlign w:val="center"/>
          </w:tcPr>
          <w:p w14:paraId="2DE14D7F" w14:textId="77777777" w:rsidR="00277695" w:rsidRDefault="00277695" w:rsidP="00EE39E4">
            <w:pPr>
              <w:rPr>
                <w:rFonts w:ascii="Times New Roman" w:hAnsi="Times New Roman" w:cs="Times New Roman"/>
                <w:szCs w:val="21"/>
              </w:rPr>
            </w:pPr>
          </w:p>
        </w:tc>
        <w:tc>
          <w:tcPr>
            <w:tcW w:w="709" w:type="dxa"/>
            <w:tcBorders>
              <w:top w:val="nil"/>
              <w:left w:val="nil"/>
              <w:bottom w:val="nil"/>
              <w:right w:val="nil"/>
            </w:tcBorders>
            <w:vAlign w:val="center"/>
          </w:tcPr>
          <w:p w14:paraId="3766CBD7" w14:textId="77777777" w:rsidR="00277695" w:rsidRDefault="00277695" w:rsidP="00EE39E4">
            <w:pPr>
              <w:rPr>
                <w:rFonts w:ascii="Times New Roman" w:hAnsi="Times New Roman" w:cs="Times New Roman"/>
                <w:szCs w:val="21"/>
              </w:rPr>
            </w:pPr>
          </w:p>
        </w:tc>
      </w:tr>
      <w:tr w:rsidR="00277695" w14:paraId="4B3F1904" w14:textId="77777777" w:rsidTr="00EE39E4">
        <w:trPr>
          <w:trHeight w:val="340"/>
        </w:trPr>
        <w:tc>
          <w:tcPr>
            <w:tcW w:w="2832" w:type="dxa"/>
            <w:tcBorders>
              <w:top w:val="nil"/>
              <w:left w:val="nil"/>
              <w:bottom w:val="nil"/>
              <w:right w:val="nil"/>
            </w:tcBorders>
            <w:vAlign w:val="center"/>
          </w:tcPr>
          <w:p w14:paraId="04377F41"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Fasting blood glucose, mmol/L</w:t>
            </w:r>
          </w:p>
        </w:tc>
        <w:tc>
          <w:tcPr>
            <w:tcW w:w="1839" w:type="dxa"/>
            <w:tcBorders>
              <w:top w:val="nil"/>
              <w:left w:val="nil"/>
              <w:bottom w:val="nil"/>
              <w:right w:val="nil"/>
            </w:tcBorders>
            <w:vAlign w:val="center"/>
          </w:tcPr>
          <w:p w14:paraId="6019899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5.39 (4.71, 7.06)</w:t>
            </w:r>
          </w:p>
        </w:tc>
        <w:tc>
          <w:tcPr>
            <w:tcW w:w="1699" w:type="dxa"/>
            <w:tcBorders>
              <w:top w:val="nil"/>
              <w:left w:val="nil"/>
              <w:bottom w:val="nil"/>
              <w:right w:val="nil"/>
            </w:tcBorders>
            <w:vAlign w:val="center"/>
          </w:tcPr>
          <w:p w14:paraId="4EC09A2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5.44 (4.75, 7.01)</w:t>
            </w:r>
          </w:p>
        </w:tc>
        <w:tc>
          <w:tcPr>
            <w:tcW w:w="584" w:type="dxa"/>
            <w:tcBorders>
              <w:top w:val="nil"/>
              <w:left w:val="nil"/>
              <w:bottom w:val="nil"/>
              <w:right w:val="nil"/>
            </w:tcBorders>
            <w:vAlign w:val="center"/>
          </w:tcPr>
          <w:p w14:paraId="4DE5E53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0.69</w:t>
            </w:r>
          </w:p>
        </w:tc>
        <w:tc>
          <w:tcPr>
            <w:tcW w:w="1835" w:type="dxa"/>
            <w:tcBorders>
              <w:top w:val="nil"/>
              <w:left w:val="nil"/>
              <w:bottom w:val="nil"/>
              <w:right w:val="nil"/>
            </w:tcBorders>
            <w:vAlign w:val="center"/>
          </w:tcPr>
          <w:p w14:paraId="07983BA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5.31 (4.62, 7.07)</w:t>
            </w:r>
          </w:p>
        </w:tc>
        <w:tc>
          <w:tcPr>
            <w:tcW w:w="1843" w:type="dxa"/>
            <w:tcBorders>
              <w:top w:val="nil"/>
              <w:left w:val="nil"/>
              <w:bottom w:val="nil"/>
              <w:right w:val="nil"/>
            </w:tcBorders>
            <w:vAlign w:val="center"/>
          </w:tcPr>
          <w:p w14:paraId="7635AED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5.3 (4.62, 7.15)</w:t>
            </w:r>
          </w:p>
        </w:tc>
        <w:tc>
          <w:tcPr>
            <w:tcW w:w="709" w:type="dxa"/>
            <w:tcBorders>
              <w:top w:val="nil"/>
              <w:left w:val="nil"/>
              <w:bottom w:val="nil"/>
              <w:right w:val="nil"/>
            </w:tcBorders>
            <w:vAlign w:val="center"/>
          </w:tcPr>
          <w:p w14:paraId="04805B66"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0.78</w:t>
            </w:r>
          </w:p>
        </w:tc>
      </w:tr>
      <w:tr w:rsidR="00277695" w14:paraId="0E055891" w14:textId="77777777" w:rsidTr="00EE39E4">
        <w:trPr>
          <w:trHeight w:val="340"/>
        </w:trPr>
        <w:tc>
          <w:tcPr>
            <w:tcW w:w="2832" w:type="dxa"/>
            <w:tcBorders>
              <w:top w:val="nil"/>
              <w:left w:val="nil"/>
              <w:bottom w:val="nil"/>
              <w:right w:val="nil"/>
            </w:tcBorders>
            <w:vAlign w:val="center"/>
          </w:tcPr>
          <w:p w14:paraId="4EAF9ACD"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Total cholesterol, mmol/L</w:t>
            </w:r>
          </w:p>
        </w:tc>
        <w:tc>
          <w:tcPr>
            <w:tcW w:w="1839" w:type="dxa"/>
            <w:tcBorders>
              <w:top w:val="nil"/>
              <w:left w:val="nil"/>
              <w:bottom w:val="nil"/>
              <w:right w:val="nil"/>
            </w:tcBorders>
            <w:vAlign w:val="center"/>
          </w:tcPr>
          <w:p w14:paraId="41D276F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4.26 (3.60, 5.01)</w:t>
            </w:r>
          </w:p>
        </w:tc>
        <w:tc>
          <w:tcPr>
            <w:tcW w:w="1699" w:type="dxa"/>
            <w:tcBorders>
              <w:top w:val="nil"/>
              <w:left w:val="nil"/>
              <w:bottom w:val="nil"/>
              <w:right w:val="nil"/>
            </w:tcBorders>
            <w:vAlign w:val="center"/>
          </w:tcPr>
          <w:p w14:paraId="422B19C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4.23 (3.51, 4.99)</w:t>
            </w:r>
          </w:p>
        </w:tc>
        <w:tc>
          <w:tcPr>
            <w:tcW w:w="584" w:type="dxa"/>
            <w:tcBorders>
              <w:top w:val="nil"/>
              <w:left w:val="nil"/>
              <w:bottom w:val="nil"/>
              <w:right w:val="nil"/>
            </w:tcBorders>
            <w:vAlign w:val="center"/>
          </w:tcPr>
          <w:p w14:paraId="0A87DF2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0.22</w:t>
            </w:r>
          </w:p>
        </w:tc>
        <w:tc>
          <w:tcPr>
            <w:tcW w:w="1835" w:type="dxa"/>
            <w:tcBorders>
              <w:top w:val="nil"/>
              <w:left w:val="nil"/>
              <w:bottom w:val="nil"/>
              <w:right w:val="nil"/>
            </w:tcBorders>
            <w:vAlign w:val="center"/>
          </w:tcPr>
          <w:p w14:paraId="19888D1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4.58 (3.85, 5.33)</w:t>
            </w:r>
          </w:p>
        </w:tc>
        <w:tc>
          <w:tcPr>
            <w:tcW w:w="1843" w:type="dxa"/>
            <w:tcBorders>
              <w:top w:val="nil"/>
              <w:left w:val="nil"/>
              <w:bottom w:val="nil"/>
              <w:right w:val="nil"/>
            </w:tcBorders>
            <w:vAlign w:val="center"/>
          </w:tcPr>
          <w:p w14:paraId="2698C45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4.64 (3.90, 5.34)</w:t>
            </w:r>
          </w:p>
        </w:tc>
        <w:tc>
          <w:tcPr>
            <w:tcW w:w="709" w:type="dxa"/>
            <w:tcBorders>
              <w:top w:val="nil"/>
              <w:left w:val="nil"/>
              <w:bottom w:val="nil"/>
              <w:right w:val="nil"/>
            </w:tcBorders>
            <w:vAlign w:val="center"/>
          </w:tcPr>
          <w:p w14:paraId="4DB0ADB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0.44</w:t>
            </w:r>
          </w:p>
        </w:tc>
      </w:tr>
      <w:tr w:rsidR="00277695" w14:paraId="60D6B771" w14:textId="77777777" w:rsidTr="00EE39E4">
        <w:trPr>
          <w:trHeight w:val="340"/>
        </w:trPr>
        <w:tc>
          <w:tcPr>
            <w:tcW w:w="2832" w:type="dxa"/>
            <w:tcBorders>
              <w:top w:val="nil"/>
              <w:left w:val="nil"/>
              <w:bottom w:val="nil"/>
              <w:right w:val="nil"/>
            </w:tcBorders>
            <w:vAlign w:val="center"/>
          </w:tcPr>
          <w:p w14:paraId="7E237BA7"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lastRenderedPageBreak/>
              <w:t>Triglycerides, mmol/L</w:t>
            </w:r>
          </w:p>
        </w:tc>
        <w:tc>
          <w:tcPr>
            <w:tcW w:w="1839" w:type="dxa"/>
            <w:tcBorders>
              <w:top w:val="nil"/>
              <w:left w:val="nil"/>
              <w:bottom w:val="nil"/>
              <w:right w:val="nil"/>
            </w:tcBorders>
            <w:vAlign w:val="center"/>
          </w:tcPr>
          <w:p w14:paraId="324BB2B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1.26 (0.94, 1.76)</w:t>
            </w:r>
          </w:p>
        </w:tc>
        <w:tc>
          <w:tcPr>
            <w:tcW w:w="1699" w:type="dxa"/>
            <w:tcBorders>
              <w:top w:val="nil"/>
              <w:left w:val="nil"/>
              <w:bottom w:val="nil"/>
              <w:right w:val="nil"/>
            </w:tcBorders>
            <w:vAlign w:val="center"/>
          </w:tcPr>
          <w:p w14:paraId="1D14433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1.23 (0.92, 1.69)</w:t>
            </w:r>
          </w:p>
        </w:tc>
        <w:tc>
          <w:tcPr>
            <w:tcW w:w="584" w:type="dxa"/>
            <w:tcBorders>
              <w:top w:val="nil"/>
              <w:left w:val="nil"/>
              <w:bottom w:val="nil"/>
              <w:right w:val="nil"/>
            </w:tcBorders>
            <w:vAlign w:val="center"/>
          </w:tcPr>
          <w:p w14:paraId="2D627C6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0.10</w:t>
            </w:r>
          </w:p>
        </w:tc>
        <w:tc>
          <w:tcPr>
            <w:tcW w:w="1835" w:type="dxa"/>
            <w:tcBorders>
              <w:top w:val="nil"/>
              <w:left w:val="nil"/>
              <w:bottom w:val="nil"/>
              <w:right w:val="nil"/>
            </w:tcBorders>
            <w:vAlign w:val="center"/>
          </w:tcPr>
          <w:p w14:paraId="364C425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1.66 (1.23, 2.50)</w:t>
            </w:r>
          </w:p>
        </w:tc>
        <w:tc>
          <w:tcPr>
            <w:tcW w:w="1843" w:type="dxa"/>
            <w:tcBorders>
              <w:top w:val="nil"/>
              <w:left w:val="nil"/>
              <w:bottom w:val="nil"/>
              <w:right w:val="nil"/>
            </w:tcBorders>
            <w:vAlign w:val="center"/>
          </w:tcPr>
          <w:p w14:paraId="26997D7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1.22 (0.91, 1.66)</w:t>
            </w:r>
          </w:p>
        </w:tc>
        <w:tc>
          <w:tcPr>
            <w:tcW w:w="709" w:type="dxa"/>
            <w:tcBorders>
              <w:top w:val="nil"/>
              <w:left w:val="nil"/>
              <w:bottom w:val="nil"/>
              <w:right w:val="nil"/>
            </w:tcBorders>
            <w:vAlign w:val="center"/>
          </w:tcPr>
          <w:p w14:paraId="696EF5C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0.62</w:t>
            </w:r>
          </w:p>
        </w:tc>
      </w:tr>
      <w:tr w:rsidR="00277695" w14:paraId="1752CB19" w14:textId="77777777" w:rsidTr="00EE39E4">
        <w:trPr>
          <w:trHeight w:val="340"/>
        </w:trPr>
        <w:tc>
          <w:tcPr>
            <w:tcW w:w="2832" w:type="dxa"/>
            <w:tcBorders>
              <w:top w:val="nil"/>
              <w:left w:val="nil"/>
              <w:bottom w:val="nil"/>
              <w:right w:val="nil"/>
            </w:tcBorders>
            <w:vAlign w:val="center"/>
          </w:tcPr>
          <w:p w14:paraId="28484B16" w14:textId="77777777" w:rsidR="00277695" w:rsidRPr="006C2E63" w:rsidRDefault="00277695" w:rsidP="00EE39E4">
            <w:pPr>
              <w:rPr>
                <w:rFonts w:ascii="Times New Roman" w:hAnsi="Times New Roman" w:cs="Times New Roman"/>
                <w:szCs w:val="21"/>
              </w:rPr>
            </w:pPr>
            <w:r w:rsidRPr="006C2E63">
              <w:rPr>
                <w:rFonts w:ascii="Times New Roman" w:hAnsi="Times New Roman" w:cs="Times New Roman"/>
                <w:szCs w:val="21"/>
              </w:rPr>
              <w:t>Cholesterol LDL, mmol/L</w:t>
            </w:r>
          </w:p>
        </w:tc>
        <w:tc>
          <w:tcPr>
            <w:tcW w:w="1839" w:type="dxa"/>
            <w:tcBorders>
              <w:top w:val="nil"/>
              <w:left w:val="nil"/>
              <w:bottom w:val="nil"/>
              <w:right w:val="nil"/>
            </w:tcBorders>
            <w:vAlign w:val="center"/>
          </w:tcPr>
          <w:p w14:paraId="7875471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2.52 (2.00, 3.12)</w:t>
            </w:r>
          </w:p>
        </w:tc>
        <w:tc>
          <w:tcPr>
            <w:tcW w:w="1699" w:type="dxa"/>
            <w:tcBorders>
              <w:top w:val="nil"/>
              <w:left w:val="nil"/>
              <w:bottom w:val="nil"/>
              <w:right w:val="nil"/>
            </w:tcBorders>
            <w:vAlign w:val="center"/>
          </w:tcPr>
          <w:p w14:paraId="4634E46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2.50 (1.94, 3.13)</w:t>
            </w:r>
          </w:p>
        </w:tc>
        <w:tc>
          <w:tcPr>
            <w:tcW w:w="584" w:type="dxa"/>
            <w:tcBorders>
              <w:top w:val="nil"/>
              <w:left w:val="nil"/>
              <w:bottom w:val="nil"/>
              <w:right w:val="nil"/>
            </w:tcBorders>
            <w:vAlign w:val="center"/>
          </w:tcPr>
          <w:p w14:paraId="762AC29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0.36</w:t>
            </w:r>
          </w:p>
        </w:tc>
        <w:tc>
          <w:tcPr>
            <w:tcW w:w="1835" w:type="dxa"/>
            <w:tcBorders>
              <w:top w:val="nil"/>
              <w:left w:val="nil"/>
              <w:bottom w:val="nil"/>
              <w:right w:val="nil"/>
            </w:tcBorders>
            <w:vAlign w:val="center"/>
          </w:tcPr>
          <w:p w14:paraId="61781B2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2.65 (2.14, 3.13)</w:t>
            </w:r>
          </w:p>
        </w:tc>
        <w:tc>
          <w:tcPr>
            <w:tcW w:w="1843" w:type="dxa"/>
            <w:tcBorders>
              <w:top w:val="nil"/>
              <w:left w:val="nil"/>
              <w:bottom w:val="nil"/>
              <w:right w:val="nil"/>
            </w:tcBorders>
            <w:vAlign w:val="center"/>
          </w:tcPr>
          <w:p w14:paraId="57B5BFF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2.55 (1.99, 3.17)</w:t>
            </w:r>
          </w:p>
        </w:tc>
        <w:tc>
          <w:tcPr>
            <w:tcW w:w="709" w:type="dxa"/>
            <w:tcBorders>
              <w:top w:val="nil"/>
              <w:left w:val="nil"/>
              <w:bottom w:val="nil"/>
              <w:right w:val="nil"/>
            </w:tcBorders>
            <w:vAlign w:val="center"/>
          </w:tcPr>
          <w:p w14:paraId="7293488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0.11</w:t>
            </w:r>
          </w:p>
        </w:tc>
      </w:tr>
      <w:tr w:rsidR="00277695" w14:paraId="708327C2" w14:textId="77777777" w:rsidTr="00EE39E4">
        <w:trPr>
          <w:trHeight w:val="340"/>
        </w:trPr>
        <w:tc>
          <w:tcPr>
            <w:tcW w:w="2832" w:type="dxa"/>
            <w:tcBorders>
              <w:top w:val="nil"/>
              <w:left w:val="nil"/>
              <w:bottom w:val="nil"/>
              <w:right w:val="nil"/>
            </w:tcBorders>
            <w:vAlign w:val="center"/>
          </w:tcPr>
          <w:p w14:paraId="5E464663"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D-dimer, ng/mL</w:t>
            </w:r>
          </w:p>
        </w:tc>
        <w:tc>
          <w:tcPr>
            <w:tcW w:w="1839" w:type="dxa"/>
            <w:tcBorders>
              <w:top w:val="nil"/>
              <w:left w:val="nil"/>
              <w:bottom w:val="nil"/>
              <w:right w:val="nil"/>
            </w:tcBorders>
            <w:vAlign w:val="center"/>
          </w:tcPr>
          <w:p w14:paraId="490728A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230 (150, 370)</w:t>
            </w:r>
          </w:p>
        </w:tc>
        <w:tc>
          <w:tcPr>
            <w:tcW w:w="1699" w:type="dxa"/>
            <w:tcBorders>
              <w:top w:val="nil"/>
              <w:left w:val="nil"/>
              <w:bottom w:val="nil"/>
              <w:right w:val="nil"/>
            </w:tcBorders>
            <w:vAlign w:val="center"/>
          </w:tcPr>
          <w:p w14:paraId="32B006C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240 (160, 390)</w:t>
            </w:r>
          </w:p>
        </w:tc>
        <w:tc>
          <w:tcPr>
            <w:tcW w:w="584" w:type="dxa"/>
            <w:tcBorders>
              <w:top w:val="nil"/>
              <w:left w:val="nil"/>
              <w:bottom w:val="nil"/>
              <w:right w:val="nil"/>
            </w:tcBorders>
            <w:vAlign w:val="center"/>
          </w:tcPr>
          <w:p w14:paraId="260003C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0.06</w:t>
            </w:r>
          </w:p>
        </w:tc>
        <w:tc>
          <w:tcPr>
            <w:tcW w:w="1835" w:type="dxa"/>
            <w:tcBorders>
              <w:top w:val="nil"/>
              <w:left w:val="nil"/>
              <w:bottom w:val="nil"/>
              <w:right w:val="nil"/>
            </w:tcBorders>
            <w:vAlign w:val="center"/>
          </w:tcPr>
          <w:p w14:paraId="699D2E06"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400 (290, 610)</w:t>
            </w:r>
          </w:p>
        </w:tc>
        <w:tc>
          <w:tcPr>
            <w:tcW w:w="1843" w:type="dxa"/>
            <w:tcBorders>
              <w:top w:val="nil"/>
              <w:left w:val="nil"/>
              <w:bottom w:val="nil"/>
              <w:right w:val="nil"/>
            </w:tcBorders>
            <w:vAlign w:val="center"/>
          </w:tcPr>
          <w:p w14:paraId="4DFB826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380 (250, 700)</w:t>
            </w:r>
          </w:p>
        </w:tc>
        <w:tc>
          <w:tcPr>
            <w:tcW w:w="709" w:type="dxa"/>
            <w:tcBorders>
              <w:top w:val="nil"/>
              <w:left w:val="nil"/>
              <w:bottom w:val="nil"/>
              <w:right w:val="nil"/>
            </w:tcBorders>
            <w:vAlign w:val="center"/>
          </w:tcPr>
          <w:p w14:paraId="44C5BA26"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0.10</w:t>
            </w:r>
          </w:p>
        </w:tc>
      </w:tr>
      <w:tr w:rsidR="00277695" w14:paraId="3DFC8A47" w14:textId="77777777" w:rsidTr="00EE39E4">
        <w:trPr>
          <w:trHeight w:val="340"/>
        </w:trPr>
        <w:tc>
          <w:tcPr>
            <w:tcW w:w="2832" w:type="dxa"/>
            <w:tcBorders>
              <w:top w:val="nil"/>
              <w:left w:val="nil"/>
              <w:bottom w:val="nil"/>
              <w:right w:val="nil"/>
            </w:tcBorders>
            <w:vAlign w:val="center"/>
          </w:tcPr>
          <w:p w14:paraId="72992327" w14:textId="77777777" w:rsidR="00277695" w:rsidRPr="007B1873" w:rsidRDefault="00277695" w:rsidP="00EE39E4">
            <w:pPr>
              <w:rPr>
                <w:rFonts w:ascii="Times New Roman" w:hAnsi="Times New Roman" w:cs="Times New Roman"/>
                <w:b/>
                <w:bCs/>
                <w:szCs w:val="21"/>
              </w:rPr>
            </w:pPr>
            <w:r w:rsidRPr="007B1873">
              <w:rPr>
                <w:rFonts w:ascii="Times New Roman" w:hAnsi="Times New Roman" w:cs="Times New Roman"/>
                <w:b/>
                <w:bCs/>
                <w:szCs w:val="21"/>
              </w:rPr>
              <w:t xml:space="preserve">Reperfusion treatment, </w:t>
            </w:r>
            <w:proofErr w:type="gramStart"/>
            <w:r w:rsidRPr="007B1873">
              <w:rPr>
                <w:rFonts w:ascii="Times New Roman" w:hAnsi="Times New Roman" w:cs="Times New Roman"/>
                <w:b/>
                <w:bCs/>
                <w:szCs w:val="21"/>
              </w:rPr>
              <w:t>n(</w:t>
            </w:r>
            <w:proofErr w:type="gramEnd"/>
            <w:r w:rsidRPr="007B1873">
              <w:rPr>
                <w:rFonts w:ascii="Times New Roman" w:hAnsi="Times New Roman" w:cs="Times New Roman"/>
                <w:b/>
                <w:bCs/>
                <w:szCs w:val="21"/>
              </w:rPr>
              <w:t>%)</w:t>
            </w:r>
          </w:p>
        </w:tc>
        <w:tc>
          <w:tcPr>
            <w:tcW w:w="1839" w:type="dxa"/>
            <w:tcBorders>
              <w:top w:val="nil"/>
              <w:left w:val="nil"/>
              <w:bottom w:val="nil"/>
              <w:right w:val="nil"/>
            </w:tcBorders>
            <w:vAlign w:val="center"/>
          </w:tcPr>
          <w:p w14:paraId="77E67BBC" w14:textId="77777777" w:rsidR="00277695" w:rsidRDefault="00277695" w:rsidP="00EE39E4">
            <w:pPr>
              <w:rPr>
                <w:rFonts w:ascii="Times New Roman" w:hAnsi="Times New Roman" w:cs="Times New Roman"/>
                <w:szCs w:val="21"/>
              </w:rPr>
            </w:pPr>
          </w:p>
        </w:tc>
        <w:tc>
          <w:tcPr>
            <w:tcW w:w="1699" w:type="dxa"/>
            <w:tcBorders>
              <w:top w:val="nil"/>
              <w:left w:val="nil"/>
              <w:bottom w:val="nil"/>
              <w:right w:val="nil"/>
            </w:tcBorders>
            <w:vAlign w:val="center"/>
          </w:tcPr>
          <w:p w14:paraId="6025E324" w14:textId="77777777" w:rsidR="00277695" w:rsidRDefault="00277695" w:rsidP="00EE39E4">
            <w:pPr>
              <w:rPr>
                <w:rFonts w:ascii="Times New Roman" w:hAnsi="Times New Roman" w:cs="Times New Roman"/>
                <w:szCs w:val="21"/>
              </w:rPr>
            </w:pPr>
          </w:p>
        </w:tc>
        <w:tc>
          <w:tcPr>
            <w:tcW w:w="584" w:type="dxa"/>
            <w:tcBorders>
              <w:top w:val="nil"/>
              <w:left w:val="nil"/>
              <w:bottom w:val="nil"/>
              <w:right w:val="nil"/>
            </w:tcBorders>
            <w:vAlign w:val="center"/>
          </w:tcPr>
          <w:p w14:paraId="2887C20F"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7B2C7517" w14:textId="77777777" w:rsidR="00277695" w:rsidRDefault="00277695" w:rsidP="00EE39E4">
            <w:pPr>
              <w:rPr>
                <w:rFonts w:ascii="Times New Roman" w:hAnsi="Times New Roman" w:cs="Times New Roman"/>
                <w:szCs w:val="21"/>
              </w:rPr>
            </w:pPr>
          </w:p>
        </w:tc>
        <w:tc>
          <w:tcPr>
            <w:tcW w:w="1843" w:type="dxa"/>
            <w:tcBorders>
              <w:top w:val="nil"/>
              <w:left w:val="nil"/>
              <w:bottom w:val="nil"/>
              <w:right w:val="nil"/>
            </w:tcBorders>
            <w:vAlign w:val="center"/>
          </w:tcPr>
          <w:p w14:paraId="7394E3AC" w14:textId="77777777" w:rsidR="00277695" w:rsidRDefault="00277695" w:rsidP="00EE39E4">
            <w:pPr>
              <w:rPr>
                <w:rFonts w:ascii="Times New Roman" w:hAnsi="Times New Roman" w:cs="Times New Roman"/>
                <w:szCs w:val="21"/>
              </w:rPr>
            </w:pPr>
          </w:p>
        </w:tc>
        <w:tc>
          <w:tcPr>
            <w:tcW w:w="709" w:type="dxa"/>
            <w:tcBorders>
              <w:top w:val="nil"/>
              <w:left w:val="nil"/>
              <w:bottom w:val="nil"/>
              <w:right w:val="nil"/>
            </w:tcBorders>
            <w:vAlign w:val="center"/>
          </w:tcPr>
          <w:p w14:paraId="31EF221D" w14:textId="77777777" w:rsidR="00277695" w:rsidRDefault="00277695" w:rsidP="00EE39E4">
            <w:pPr>
              <w:rPr>
                <w:rFonts w:ascii="Times New Roman" w:hAnsi="Times New Roman" w:cs="Times New Roman"/>
                <w:szCs w:val="21"/>
              </w:rPr>
            </w:pPr>
          </w:p>
        </w:tc>
      </w:tr>
      <w:tr w:rsidR="00277695" w14:paraId="46A5CCA4" w14:textId="77777777" w:rsidTr="00EE39E4">
        <w:trPr>
          <w:trHeight w:val="340"/>
        </w:trPr>
        <w:tc>
          <w:tcPr>
            <w:tcW w:w="2832" w:type="dxa"/>
            <w:tcBorders>
              <w:top w:val="nil"/>
              <w:left w:val="nil"/>
              <w:bottom w:val="nil"/>
              <w:right w:val="nil"/>
            </w:tcBorders>
            <w:vAlign w:val="center"/>
          </w:tcPr>
          <w:p w14:paraId="1C51942C"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Thrombectomy</w:t>
            </w:r>
          </w:p>
        </w:tc>
        <w:tc>
          <w:tcPr>
            <w:tcW w:w="1839" w:type="dxa"/>
            <w:tcBorders>
              <w:top w:val="nil"/>
              <w:left w:val="nil"/>
              <w:bottom w:val="nil"/>
              <w:right w:val="nil"/>
            </w:tcBorders>
            <w:vAlign w:val="center"/>
          </w:tcPr>
          <w:p w14:paraId="00AE0F5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7 (0.3%)</w:t>
            </w:r>
          </w:p>
        </w:tc>
        <w:tc>
          <w:tcPr>
            <w:tcW w:w="1699" w:type="dxa"/>
            <w:tcBorders>
              <w:top w:val="nil"/>
              <w:left w:val="nil"/>
              <w:bottom w:val="nil"/>
              <w:right w:val="nil"/>
            </w:tcBorders>
            <w:vAlign w:val="center"/>
          </w:tcPr>
          <w:p w14:paraId="308E33C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9 (0.7%)</w:t>
            </w:r>
          </w:p>
        </w:tc>
        <w:tc>
          <w:tcPr>
            <w:tcW w:w="584" w:type="dxa"/>
            <w:tcBorders>
              <w:top w:val="nil"/>
              <w:left w:val="nil"/>
              <w:bottom w:val="nil"/>
              <w:right w:val="nil"/>
            </w:tcBorders>
            <w:vAlign w:val="center"/>
          </w:tcPr>
          <w:p w14:paraId="5A65FAB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0.10</w:t>
            </w:r>
          </w:p>
        </w:tc>
        <w:tc>
          <w:tcPr>
            <w:tcW w:w="1835" w:type="dxa"/>
            <w:tcBorders>
              <w:top w:val="nil"/>
              <w:left w:val="nil"/>
              <w:bottom w:val="nil"/>
              <w:right w:val="nil"/>
            </w:tcBorders>
            <w:vAlign w:val="center"/>
          </w:tcPr>
          <w:p w14:paraId="1551240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16 (1.8%)</w:t>
            </w:r>
          </w:p>
        </w:tc>
        <w:tc>
          <w:tcPr>
            <w:tcW w:w="1843" w:type="dxa"/>
            <w:tcBorders>
              <w:top w:val="nil"/>
              <w:left w:val="nil"/>
              <w:bottom w:val="nil"/>
              <w:right w:val="nil"/>
            </w:tcBorders>
            <w:vAlign w:val="center"/>
          </w:tcPr>
          <w:p w14:paraId="64DEF56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12 (1.7%)</w:t>
            </w:r>
          </w:p>
        </w:tc>
        <w:tc>
          <w:tcPr>
            <w:tcW w:w="709" w:type="dxa"/>
            <w:tcBorders>
              <w:top w:val="nil"/>
              <w:left w:val="nil"/>
              <w:bottom w:val="nil"/>
              <w:right w:val="nil"/>
            </w:tcBorders>
            <w:vAlign w:val="center"/>
          </w:tcPr>
          <w:p w14:paraId="587975B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0.53</w:t>
            </w:r>
          </w:p>
        </w:tc>
      </w:tr>
      <w:tr w:rsidR="00277695" w14:paraId="37C00AA4" w14:textId="77777777" w:rsidTr="00EE39E4">
        <w:trPr>
          <w:trHeight w:val="340"/>
        </w:trPr>
        <w:tc>
          <w:tcPr>
            <w:tcW w:w="2832" w:type="dxa"/>
            <w:tcBorders>
              <w:top w:val="nil"/>
              <w:left w:val="nil"/>
              <w:bottom w:val="nil"/>
              <w:right w:val="nil"/>
            </w:tcBorders>
            <w:vAlign w:val="center"/>
          </w:tcPr>
          <w:p w14:paraId="61A87D47" w14:textId="77777777" w:rsidR="00277695" w:rsidRDefault="00277695" w:rsidP="00EE39E4">
            <w:pPr>
              <w:rPr>
                <w:rFonts w:ascii="Times New Roman" w:hAnsi="Times New Roman" w:cs="Times New Roman"/>
                <w:szCs w:val="21"/>
              </w:rPr>
            </w:pPr>
            <w:bookmarkStart w:id="21" w:name="OLE_LINK3"/>
            <w:r w:rsidRPr="006C2E63">
              <w:rPr>
                <w:rFonts w:ascii="Times New Roman" w:hAnsi="Times New Roman" w:cs="Times New Roman"/>
                <w:szCs w:val="21"/>
              </w:rPr>
              <w:t>Thrombolysis</w:t>
            </w:r>
            <w:bookmarkEnd w:id="21"/>
          </w:p>
        </w:tc>
        <w:tc>
          <w:tcPr>
            <w:tcW w:w="1839" w:type="dxa"/>
            <w:tcBorders>
              <w:top w:val="nil"/>
              <w:left w:val="nil"/>
              <w:bottom w:val="nil"/>
              <w:right w:val="nil"/>
            </w:tcBorders>
            <w:vAlign w:val="center"/>
          </w:tcPr>
          <w:p w14:paraId="17DAF47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153 (7.7%)</w:t>
            </w:r>
          </w:p>
        </w:tc>
        <w:tc>
          <w:tcPr>
            <w:tcW w:w="1699" w:type="dxa"/>
            <w:tcBorders>
              <w:top w:val="nil"/>
              <w:left w:val="nil"/>
              <w:bottom w:val="nil"/>
              <w:right w:val="nil"/>
            </w:tcBorders>
            <w:vAlign w:val="center"/>
          </w:tcPr>
          <w:p w14:paraId="45E26E9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112 (8.3%)</w:t>
            </w:r>
          </w:p>
        </w:tc>
        <w:tc>
          <w:tcPr>
            <w:tcW w:w="584" w:type="dxa"/>
            <w:tcBorders>
              <w:top w:val="nil"/>
              <w:left w:val="nil"/>
              <w:bottom w:val="nil"/>
              <w:right w:val="nil"/>
            </w:tcBorders>
            <w:vAlign w:val="center"/>
          </w:tcPr>
          <w:p w14:paraId="1AB9C1D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0.21</w:t>
            </w:r>
          </w:p>
        </w:tc>
        <w:tc>
          <w:tcPr>
            <w:tcW w:w="1835" w:type="dxa"/>
            <w:tcBorders>
              <w:top w:val="nil"/>
              <w:left w:val="nil"/>
              <w:bottom w:val="nil"/>
              <w:right w:val="nil"/>
            </w:tcBorders>
            <w:vAlign w:val="center"/>
          </w:tcPr>
          <w:p w14:paraId="634E4246"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40 (4.6%)</w:t>
            </w:r>
          </w:p>
        </w:tc>
        <w:tc>
          <w:tcPr>
            <w:tcW w:w="1843" w:type="dxa"/>
            <w:tcBorders>
              <w:top w:val="nil"/>
              <w:left w:val="nil"/>
              <w:bottom w:val="nil"/>
              <w:right w:val="nil"/>
            </w:tcBorders>
            <w:vAlign w:val="center"/>
          </w:tcPr>
          <w:p w14:paraId="4C516A3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39 (5.5%)</w:t>
            </w:r>
          </w:p>
        </w:tc>
        <w:tc>
          <w:tcPr>
            <w:tcW w:w="709" w:type="dxa"/>
            <w:tcBorders>
              <w:top w:val="nil"/>
              <w:left w:val="nil"/>
              <w:bottom w:val="nil"/>
              <w:right w:val="nil"/>
            </w:tcBorders>
            <w:vAlign w:val="center"/>
          </w:tcPr>
          <w:p w14:paraId="6A64CAA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0.16</w:t>
            </w:r>
          </w:p>
        </w:tc>
      </w:tr>
      <w:tr w:rsidR="00277695" w14:paraId="6D9E225E" w14:textId="77777777" w:rsidTr="00EE39E4">
        <w:trPr>
          <w:trHeight w:val="340"/>
        </w:trPr>
        <w:tc>
          <w:tcPr>
            <w:tcW w:w="2832" w:type="dxa"/>
            <w:tcBorders>
              <w:top w:val="nil"/>
              <w:left w:val="nil"/>
              <w:bottom w:val="nil"/>
              <w:right w:val="nil"/>
            </w:tcBorders>
            <w:vAlign w:val="center"/>
          </w:tcPr>
          <w:p w14:paraId="5D650D78"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 xml:space="preserve">Lung infection, </w:t>
            </w:r>
            <w:proofErr w:type="gramStart"/>
            <w:r w:rsidRPr="006C2E63">
              <w:rPr>
                <w:rFonts w:ascii="Times New Roman" w:hAnsi="Times New Roman" w:cs="Times New Roman"/>
                <w:szCs w:val="21"/>
              </w:rPr>
              <w:t>n(</w:t>
            </w:r>
            <w:proofErr w:type="gramEnd"/>
            <w:r w:rsidRPr="006C2E63">
              <w:rPr>
                <w:rFonts w:ascii="Times New Roman" w:hAnsi="Times New Roman" w:cs="Times New Roman"/>
                <w:szCs w:val="21"/>
              </w:rPr>
              <w:t>%)</w:t>
            </w:r>
          </w:p>
        </w:tc>
        <w:tc>
          <w:tcPr>
            <w:tcW w:w="1839" w:type="dxa"/>
            <w:tcBorders>
              <w:top w:val="nil"/>
              <w:left w:val="nil"/>
              <w:bottom w:val="nil"/>
              <w:right w:val="nil"/>
            </w:tcBorders>
            <w:vAlign w:val="center"/>
          </w:tcPr>
          <w:p w14:paraId="08C290E9"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130 (6.6%)</w:t>
            </w:r>
          </w:p>
        </w:tc>
        <w:tc>
          <w:tcPr>
            <w:tcW w:w="1699" w:type="dxa"/>
            <w:tcBorders>
              <w:top w:val="nil"/>
              <w:left w:val="nil"/>
              <w:bottom w:val="nil"/>
              <w:right w:val="nil"/>
            </w:tcBorders>
            <w:vAlign w:val="center"/>
          </w:tcPr>
          <w:p w14:paraId="2B3DE5BB"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95 (7.0%)</w:t>
            </w:r>
          </w:p>
        </w:tc>
        <w:tc>
          <w:tcPr>
            <w:tcW w:w="584" w:type="dxa"/>
            <w:tcBorders>
              <w:top w:val="nil"/>
              <w:left w:val="nil"/>
              <w:bottom w:val="nil"/>
              <w:right w:val="nil"/>
            </w:tcBorders>
            <w:vAlign w:val="center"/>
          </w:tcPr>
          <w:p w14:paraId="00A2FB6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0.08</w:t>
            </w:r>
          </w:p>
        </w:tc>
        <w:tc>
          <w:tcPr>
            <w:tcW w:w="1835" w:type="dxa"/>
            <w:tcBorders>
              <w:top w:val="nil"/>
              <w:left w:val="nil"/>
              <w:bottom w:val="nil"/>
              <w:right w:val="nil"/>
            </w:tcBorders>
            <w:vAlign w:val="center"/>
          </w:tcPr>
          <w:p w14:paraId="0794127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116 (13.3%)</w:t>
            </w:r>
          </w:p>
        </w:tc>
        <w:tc>
          <w:tcPr>
            <w:tcW w:w="1843" w:type="dxa"/>
            <w:tcBorders>
              <w:top w:val="nil"/>
              <w:left w:val="nil"/>
              <w:bottom w:val="nil"/>
              <w:right w:val="nil"/>
            </w:tcBorders>
            <w:vAlign w:val="center"/>
          </w:tcPr>
          <w:p w14:paraId="5695037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111 (15.6%)</w:t>
            </w:r>
          </w:p>
        </w:tc>
        <w:tc>
          <w:tcPr>
            <w:tcW w:w="709" w:type="dxa"/>
            <w:tcBorders>
              <w:top w:val="nil"/>
              <w:left w:val="nil"/>
              <w:bottom w:val="nil"/>
              <w:right w:val="nil"/>
            </w:tcBorders>
            <w:vAlign w:val="center"/>
          </w:tcPr>
          <w:p w14:paraId="2DB4012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0.07</w:t>
            </w:r>
          </w:p>
        </w:tc>
      </w:tr>
      <w:tr w:rsidR="00277695" w14:paraId="026B39F4" w14:textId="77777777" w:rsidTr="00EE39E4">
        <w:trPr>
          <w:trHeight w:val="340"/>
        </w:trPr>
        <w:tc>
          <w:tcPr>
            <w:tcW w:w="2832" w:type="dxa"/>
            <w:tcBorders>
              <w:top w:val="nil"/>
              <w:left w:val="nil"/>
              <w:bottom w:val="nil"/>
              <w:right w:val="nil"/>
            </w:tcBorders>
            <w:vAlign w:val="center"/>
          </w:tcPr>
          <w:p w14:paraId="66995620" w14:textId="77777777" w:rsidR="00277695" w:rsidRPr="007B1873" w:rsidRDefault="00277695" w:rsidP="00EE39E4">
            <w:pPr>
              <w:rPr>
                <w:rFonts w:ascii="Times New Roman" w:hAnsi="Times New Roman" w:cs="Times New Roman"/>
                <w:b/>
                <w:bCs/>
                <w:szCs w:val="21"/>
              </w:rPr>
            </w:pPr>
            <w:r w:rsidRPr="007B1873">
              <w:rPr>
                <w:rFonts w:ascii="Times New Roman" w:hAnsi="Times New Roman" w:cs="Times New Roman"/>
                <w:b/>
                <w:bCs/>
                <w:szCs w:val="21"/>
              </w:rPr>
              <w:t xml:space="preserve">Neuroimaging markers, </w:t>
            </w:r>
            <w:proofErr w:type="gramStart"/>
            <w:r w:rsidRPr="007B1873">
              <w:rPr>
                <w:rFonts w:ascii="Times New Roman" w:hAnsi="Times New Roman" w:cs="Times New Roman"/>
                <w:b/>
                <w:bCs/>
                <w:szCs w:val="21"/>
              </w:rPr>
              <w:t>n(</w:t>
            </w:r>
            <w:proofErr w:type="gramEnd"/>
            <w:r w:rsidRPr="007B1873">
              <w:rPr>
                <w:rFonts w:ascii="Times New Roman" w:hAnsi="Times New Roman" w:cs="Times New Roman"/>
                <w:b/>
                <w:bCs/>
                <w:szCs w:val="21"/>
              </w:rPr>
              <w:t>%)</w:t>
            </w:r>
          </w:p>
        </w:tc>
        <w:tc>
          <w:tcPr>
            <w:tcW w:w="1839" w:type="dxa"/>
            <w:tcBorders>
              <w:top w:val="nil"/>
              <w:left w:val="nil"/>
              <w:bottom w:val="nil"/>
              <w:right w:val="nil"/>
            </w:tcBorders>
            <w:vAlign w:val="center"/>
          </w:tcPr>
          <w:p w14:paraId="2389EBB5" w14:textId="77777777" w:rsidR="00277695" w:rsidRDefault="00277695" w:rsidP="00EE39E4">
            <w:pPr>
              <w:rPr>
                <w:rFonts w:ascii="Times New Roman" w:hAnsi="Times New Roman" w:cs="Times New Roman"/>
                <w:szCs w:val="21"/>
              </w:rPr>
            </w:pPr>
          </w:p>
        </w:tc>
        <w:tc>
          <w:tcPr>
            <w:tcW w:w="1699" w:type="dxa"/>
            <w:tcBorders>
              <w:top w:val="nil"/>
              <w:left w:val="nil"/>
              <w:bottom w:val="nil"/>
              <w:right w:val="nil"/>
            </w:tcBorders>
            <w:vAlign w:val="center"/>
          </w:tcPr>
          <w:p w14:paraId="7D244FAC" w14:textId="77777777" w:rsidR="00277695" w:rsidRDefault="00277695" w:rsidP="00EE39E4">
            <w:pPr>
              <w:rPr>
                <w:rFonts w:ascii="Times New Roman" w:hAnsi="Times New Roman" w:cs="Times New Roman"/>
                <w:szCs w:val="21"/>
              </w:rPr>
            </w:pPr>
          </w:p>
        </w:tc>
        <w:tc>
          <w:tcPr>
            <w:tcW w:w="584" w:type="dxa"/>
            <w:tcBorders>
              <w:top w:val="nil"/>
              <w:left w:val="nil"/>
              <w:bottom w:val="nil"/>
              <w:right w:val="nil"/>
            </w:tcBorders>
            <w:vAlign w:val="center"/>
          </w:tcPr>
          <w:p w14:paraId="75118047" w14:textId="77777777" w:rsidR="00277695" w:rsidRDefault="00277695" w:rsidP="00EE39E4">
            <w:pPr>
              <w:rPr>
                <w:rFonts w:ascii="Times New Roman" w:hAnsi="Times New Roman" w:cs="Times New Roman"/>
                <w:szCs w:val="21"/>
              </w:rPr>
            </w:pPr>
          </w:p>
        </w:tc>
        <w:tc>
          <w:tcPr>
            <w:tcW w:w="1835" w:type="dxa"/>
            <w:tcBorders>
              <w:top w:val="nil"/>
              <w:left w:val="nil"/>
              <w:bottom w:val="nil"/>
              <w:right w:val="nil"/>
            </w:tcBorders>
            <w:vAlign w:val="center"/>
          </w:tcPr>
          <w:p w14:paraId="3B731B4E" w14:textId="77777777" w:rsidR="00277695" w:rsidRDefault="00277695" w:rsidP="00EE39E4">
            <w:pPr>
              <w:rPr>
                <w:rFonts w:ascii="Times New Roman" w:hAnsi="Times New Roman" w:cs="Times New Roman"/>
                <w:szCs w:val="21"/>
              </w:rPr>
            </w:pPr>
          </w:p>
        </w:tc>
        <w:tc>
          <w:tcPr>
            <w:tcW w:w="1843" w:type="dxa"/>
            <w:tcBorders>
              <w:top w:val="nil"/>
              <w:left w:val="nil"/>
              <w:bottom w:val="nil"/>
              <w:right w:val="nil"/>
            </w:tcBorders>
            <w:vAlign w:val="center"/>
          </w:tcPr>
          <w:p w14:paraId="49EB4E63" w14:textId="77777777" w:rsidR="00277695" w:rsidRDefault="00277695" w:rsidP="00EE39E4">
            <w:pPr>
              <w:rPr>
                <w:rFonts w:ascii="Times New Roman" w:hAnsi="Times New Roman" w:cs="Times New Roman"/>
                <w:szCs w:val="21"/>
              </w:rPr>
            </w:pPr>
          </w:p>
        </w:tc>
        <w:tc>
          <w:tcPr>
            <w:tcW w:w="709" w:type="dxa"/>
            <w:tcBorders>
              <w:top w:val="nil"/>
              <w:left w:val="nil"/>
              <w:bottom w:val="nil"/>
              <w:right w:val="nil"/>
            </w:tcBorders>
            <w:vAlign w:val="center"/>
          </w:tcPr>
          <w:p w14:paraId="632AF7A4" w14:textId="77777777" w:rsidR="00277695" w:rsidRDefault="00277695" w:rsidP="00EE39E4">
            <w:pPr>
              <w:rPr>
                <w:rFonts w:ascii="Times New Roman" w:hAnsi="Times New Roman" w:cs="Times New Roman"/>
                <w:szCs w:val="21"/>
              </w:rPr>
            </w:pPr>
          </w:p>
        </w:tc>
      </w:tr>
      <w:tr w:rsidR="00277695" w14:paraId="7748C0AF" w14:textId="77777777" w:rsidTr="00EE39E4">
        <w:trPr>
          <w:trHeight w:val="340"/>
        </w:trPr>
        <w:tc>
          <w:tcPr>
            <w:tcW w:w="2832" w:type="dxa"/>
            <w:tcBorders>
              <w:top w:val="nil"/>
              <w:left w:val="nil"/>
              <w:bottom w:val="nil"/>
              <w:right w:val="nil"/>
            </w:tcBorders>
            <w:vAlign w:val="center"/>
          </w:tcPr>
          <w:p w14:paraId="669B0447"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Multiple lobes involvemen</w:t>
            </w:r>
            <w:r>
              <w:rPr>
                <w:rFonts w:ascii="Times New Roman" w:hAnsi="Times New Roman" w:cs="Times New Roman" w:hint="eastAsia"/>
                <w:szCs w:val="21"/>
              </w:rPr>
              <w:t>t</w:t>
            </w:r>
          </w:p>
        </w:tc>
        <w:tc>
          <w:tcPr>
            <w:tcW w:w="1839" w:type="dxa"/>
            <w:tcBorders>
              <w:top w:val="nil"/>
              <w:left w:val="nil"/>
              <w:bottom w:val="nil"/>
              <w:right w:val="nil"/>
            </w:tcBorders>
            <w:vAlign w:val="center"/>
          </w:tcPr>
          <w:p w14:paraId="6400124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496 (25.1%)</w:t>
            </w:r>
          </w:p>
        </w:tc>
        <w:tc>
          <w:tcPr>
            <w:tcW w:w="1699" w:type="dxa"/>
            <w:tcBorders>
              <w:top w:val="nil"/>
              <w:left w:val="nil"/>
              <w:bottom w:val="nil"/>
              <w:right w:val="nil"/>
            </w:tcBorders>
            <w:vAlign w:val="center"/>
          </w:tcPr>
          <w:p w14:paraId="71CB042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358 (26.5%)</w:t>
            </w:r>
          </w:p>
        </w:tc>
        <w:tc>
          <w:tcPr>
            <w:tcW w:w="584" w:type="dxa"/>
            <w:tcBorders>
              <w:top w:val="nil"/>
              <w:left w:val="nil"/>
              <w:bottom w:val="nil"/>
              <w:right w:val="nil"/>
            </w:tcBorders>
            <w:vAlign w:val="center"/>
          </w:tcPr>
          <w:p w14:paraId="146AAFB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0.52</w:t>
            </w:r>
          </w:p>
        </w:tc>
        <w:tc>
          <w:tcPr>
            <w:tcW w:w="1835" w:type="dxa"/>
            <w:tcBorders>
              <w:top w:val="nil"/>
              <w:left w:val="nil"/>
              <w:bottom w:val="nil"/>
              <w:right w:val="nil"/>
            </w:tcBorders>
            <w:vAlign w:val="center"/>
          </w:tcPr>
          <w:p w14:paraId="5BE3189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216 (24.8%)</w:t>
            </w:r>
          </w:p>
        </w:tc>
        <w:tc>
          <w:tcPr>
            <w:tcW w:w="1843" w:type="dxa"/>
            <w:tcBorders>
              <w:top w:val="nil"/>
              <w:left w:val="nil"/>
              <w:bottom w:val="nil"/>
              <w:right w:val="nil"/>
            </w:tcBorders>
            <w:vAlign w:val="center"/>
          </w:tcPr>
          <w:p w14:paraId="3233BD17"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172 (24.2%)</w:t>
            </w:r>
          </w:p>
        </w:tc>
        <w:tc>
          <w:tcPr>
            <w:tcW w:w="709" w:type="dxa"/>
            <w:tcBorders>
              <w:top w:val="nil"/>
              <w:left w:val="nil"/>
              <w:bottom w:val="nil"/>
              <w:right w:val="nil"/>
            </w:tcBorders>
            <w:vAlign w:val="center"/>
          </w:tcPr>
          <w:p w14:paraId="05E9D97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0.42</w:t>
            </w:r>
          </w:p>
        </w:tc>
      </w:tr>
      <w:tr w:rsidR="00277695" w14:paraId="364A468C" w14:textId="77777777" w:rsidTr="00EE39E4">
        <w:trPr>
          <w:trHeight w:val="340"/>
        </w:trPr>
        <w:tc>
          <w:tcPr>
            <w:tcW w:w="2832" w:type="dxa"/>
            <w:tcBorders>
              <w:top w:val="nil"/>
              <w:left w:val="nil"/>
              <w:bottom w:val="nil"/>
              <w:right w:val="nil"/>
            </w:tcBorders>
            <w:vAlign w:val="center"/>
          </w:tcPr>
          <w:p w14:paraId="3D14EF96"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Cortical involvement</w:t>
            </w:r>
          </w:p>
        </w:tc>
        <w:tc>
          <w:tcPr>
            <w:tcW w:w="1839" w:type="dxa"/>
            <w:tcBorders>
              <w:top w:val="nil"/>
              <w:left w:val="nil"/>
              <w:bottom w:val="nil"/>
              <w:right w:val="nil"/>
            </w:tcBorders>
            <w:vAlign w:val="center"/>
          </w:tcPr>
          <w:p w14:paraId="67382AA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548 (27.7%)</w:t>
            </w:r>
          </w:p>
        </w:tc>
        <w:tc>
          <w:tcPr>
            <w:tcW w:w="1699" w:type="dxa"/>
            <w:tcBorders>
              <w:top w:val="nil"/>
              <w:left w:val="nil"/>
              <w:bottom w:val="nil"/>
              <w:right w:val="nil"/>
            </w:tcBorders>
            <w:vAlign w:val="center"/>
          </w:tcPr>
          <w:p w14:paraId="70C833DC"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416 (30.8%)</w:t>
            </w:r>
          </w:p>
        </w:tc>
        <w:tc>
          <w:tcPr>
            <w:tcW w:w="584" w:type="dxa"/>
            <w:tcBorders>
              <w:top w:val="nil"/>
              <w:left w:val="nil"/>
              <w:bottom w:val="nil"/>
              <w:right w:val="nil"/>
            </w:tcBorders>
            <w:vAlign w:val="center"/>
          </w:tcPr>
          <w:p w14:paraId="4B7A62CD"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0.08</w:t>
            </w:r>
          </w:p>
        </w:tc>
        <w:tc>
          <w:tcPr>
            <w:tcW w:w="1835" w:type="dxa"/>
            <w:tcBorders>
              <w:top w:val="nil"/>
              <w:left w:val="nil"/>
              <w:bottom w:val="nil"/>
              <w:right w:val="nil"/>
            </w:tcBorders>
            <w:vAlign w:val="center"/>
          </w:tcPr>
          <w:p w14:paraId="312D314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304 (35.0%)</w:t>
            </w:r>
          </w:p>
        </w:tc>
        <w:tc>
          <w:tcPr>
            <w:tcW w:w="1843" w:type="dxa"/>
            <w:tcBorders>
              <w:top w:val="nil"/>
              <w:left w:val="nil"/>
              <w:bottom w:val="nil"/>
              <w:right w:val="nil"/>
            </w:tcBorders>
            <w:vAlign w:val="center"/>
          </w:tcPr>
          <w:p w14:paraId="2DC78233"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227 (32.0%)</w:t>
            </w:r>
          </w:p>
        </w:tc>
        <w:tc>
          <w:tcPr>
            <w:tcW w:w="709" w:type="dxa"/>
            <w:tcBorders>
              <w:top w:val="nil"/>
              <w:left w:val="nil"/>
              <w:bottom w:val="nil"/>
              <w:right w:val="nil"/>
            </w:tcBorders>
            <w:vAlign w:val="center"/>
          </w:tcPr>
          <w:p w14:paraId="59DAB47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0.17</w:t>
            </w:r>
          </w:p>
        </w:tc>
      </w:tr>
      <w:tr w:rsidR="00277695" w14:paraId="4346A1DA" w14:textId="77777777" w:rsidTr="00EE39E4">
        <w:trPr>
          <w:trHeight w:val="340"/>
        </w:trPr>
        <w:tc>
          <w:tcPr>
            <w:tcW w:w="2832" w:type="dxa"/>
            <w:tcBorders>
              <w:top w:val="nil"/>
              <w:left w:val="nil"/>
              <w:bottom w:val="nil"/>
              <w:right w:val="nil"/>
            </w:tcBorders>
            <w:vAlign w:val="center"/>
          </w:tcPr>
          <w:p w14:paraId="5A81325D"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Territory of MAC</w:t>
            </w:r>
          </w:p>
        </w:tc>
        <w:tc>
          <w:tcPr>
            <w:tcW w:w="1839" w:type="dxa"/>
            <w:tcBorders>
              <w:top w:val="nil"/>
              <w:left w:val="nil"/>
              <w:bottom w:val="nil"/>
              <w:right w:val="nil"/>
            </w:tcBorders>
            <w:vAlign w:val="center"/>
          </w:tcPr>
          <w:p w14:paraId="2975FAE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1051 (53.2%)</w:t>
            </w:r>
          </w:p>
        </w:tc>
        <w:tc>
          <w:tcPr>
            <w:tcW w:w="1699" w:type="dxa"/>
            <w:tcBorders>
              <w:top w:val="nil"/>
              <w:left w:val="nil"/>
              <w:bottom w:val="nil"/>
              <w:right w:val="nil"/>
            </w:tcBorders>
            <w:vAlign w:val="center"/>
          </w:tcPr>
          <w:p w14:paraId="2E26E64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737 (54.6%)</w:t>
            </w:r>
          </w:p>
        </w:tc>
        <w:tc>
          <w:tcPr>
            <w:tcW w:w="584" w:type="dxa"/>
            <w:tcBorders>
              <w:top w:val="nil"/>
              <w:left w:val="nil"/>
              <w:bottom w:val="nil"/>
              <w:right w:val="nil"/>
            </w:tcBorders>
            <w:vAlign w:val="center"/>
          </w:tcPr>
          <w:p w14:paraId="255C14E5"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0.18</w:t>
            </w:r>
          </w:p>
        </w:tc>
        <w:tc>
          <w:tcPr>
            <w:tcW w:w="1835" w:type="dxa"/>
            <w:tcBorders>
              <w:top w:val="nil"/>
              <w:left w:val="nil"/>
              <w:bottom w:val="nil"/>
              <w:right w:val="nil"/>
            </w:tcBorders>
            <w:vAlign w:val="center"/>
          </w:tcPr>
          <w:p w14:paraId="589A616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488 (56.1%)</w:t>
            </w:r>
          </w:p>
        </w:tc>
        <w:tc>
          <w:tcPr>
            <w:tcW w:w="1843" w:type="dxa"/>
            <w:tcBorders>
              <w:top w:val="nil"/>
              <w:left w:val="nil"/>
              <w:bottom w:val="nil"/>
              <w:right w:val="nil"/>
            </w:tcBorders>
            <w:vAlign w:val="center"/>
          </w:tcPr>
          <w:p w14:paraId="35972F1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405 (56.9%)</w:t>
            </w:r>
          </w:p>
        </w:tc>
        <w:tc>
          <w:tcPr>
            <w:tcW w:w="709" w:type="dxa"/>
            <w:tcBorders>
              <w:top w:val="nil"/>
              <w:left w:val="nil"/>
              <w:bottom w:val="nil"/>
              <w:right w:val="nil"/>
            </w:tcBorders>
            <w:vAlign w:val="center"/>
          </w:tcPr>
          <w:p w14:paraId="03F75A0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0.08</w:t>
            </w:r>
          </w:p>
        </w:tc>
      </w:tr>
      <w:tr w:rsidR="00277695" w14:paraId="7B24A7D6" w14:textId="77777777" w:rsidTr="00EE39E4">
        <w:trPr>
          <w:trHeight w:val="340"/>
        </w:trPr>
        <w:tc>
          <w:tcPr>
            <w:tcW w:w="2832" w:type="dxa"/>
            <w:tcBorders>
              <w:top w:val="nil"/>
              <w:left w:val="nil"/>
              <w:bottom w:val="nil"/>
              <w:right w:val="nil"/>
            </w:tcBorders>
            <w:vAlign w:val="center"/>
          </w:tcPr>
          <w:p w14:paraId="07BC0F13" w14:textId="77777777" w:rsidR="00277695" w:rsidRDefault="00277695" w:rsidP="00EE39E4">
            <w:pPr>
              <w:rPr>
                <w:rFonts w:ascii="Times New Roman" w:hAnsi="Times New Roman" w:cs="Times New Roman"/>
                <w:szCs w:val="21"/>
              </w:rPr>
            </w:pPr>
            <w:r w:rsidRPr="006C2E63">
              <w:rPr>
                <w:rFonts w:ascii="Times New Roman" w:hAnsi="Times New Roman" w:cs="Times New Roman"/>
                <w:szCs w:val="21"/>
              </w:rPr>
              <w:t>Hemorrhagic transformation</w:t>
            </w:r>
          </w:p>
        </w:tc>
        <w:tc>
          <w:tcPr>
            <w:tcW w:w="1839" w:type="dxa"/>
            <w:tcBorders>
              <w:top w:val="nil"/>
              <w:left w:val="nil"/>
              <w:bottom w:val="nil"/>
              <w:right w:val="nil"/>
            </w:tcBorders>
            <w:vAlign w:val="center"/>
          </w:tcPr>
          <w:p w14:paraId="549B0E7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58 (2.9%)</w:t>
            </w:r>
          </w:p>
        </w:tc>
        <w:tc>
          <w:tcPr>
            <w:tcW w:w="1699" w:type="dxa"/>
            <w:tcBorders>
              <w:top w:val="nil"/>
              <w:left w:val="nil"/>
              <w:bottom w:val="nil"/>
              <w:right w:val="nil"/>
            </w:tcBorders>
            <w:vAlign w:val="center"/>
          </w:tcPr>
          <w:p w14:paraId="5B85C3E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47 (3.5%)</w:t>
            </w:r>
          </w:p>
        </w:tc>
        <w:tc>
          <w:tcPr>
            <w:tcW w:w="584" w:type="dxa"/>
            <w:tcBorders>
              <w:top w:val="nil"/>
              <w:left w:val="nil"/>
              <w:bottom w:val="nil"/>
              <w:right w:val="nil"/>
            </w:tcBorders>
            <w:vAlign w:val="center"/>
          </w:tcPr>
          <w:p w14:paraId="35B9D10F"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0.07</w:t>
            </w:r>
          </w:p>
        </w:tc>
        <w:tc>
          <w:tcPr>
            <w:tcW w:w="1835" w:type="dxa"/>
            <w:tcBorders>
              <w:top w:val="nil"/>
              <w:left w:val="nil"/>
              <w:bottom w:val="nil"/>
              <w:right w:val="nil"/>
            </w:tcBorders>
            <w:vAlign w:val="center"/>
          </w:tcPr>
          <w:p w14:paraId="3495F94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40 (4.6%)</w:t>
            </w:r>
          </w:p>
        </w:tc>
        <w:tc>
          <w:tcPr>
            <w:tcW w:w="1843" w:type="dxa"/>
            <w:tcBorders>
              <w:top w:val="nil"/>
              <w:left w:val="nil"/>
              <w:bottom w:val="nil"/>
              <w:right w:val="nil"/>
            </w:tcBorders>
            <w:vAlign w:val="center"/>
          </w:tcPr>
          <w:p w14:paraId="7887ED0E"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36 (5.1%)</w:t>
            </w:r>
          </w:p>
        </w:tc>
        <w:tc>
          <w:tcPr>
            <w:tcW w:w="709" w:type="dxa"/>
            <w:tcBorders>
              <w:top w:val="nil"/>
              <w:left w:val="nil"/>
              <w:bottom w:val="nil"/>
              <w:right w:val="nil"/>
            </w:tcBorders>
            <w:vAlign w:val="center"/>
          </w:tcPr>
          <w:p w14:paraId="119E2601"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0.67</w:t>
            </w:r>
          </w:p>
        </w:tc>
      </w:tr>
      <w:tr w:rsidR="00277695" w14:paraId="1B2828F1" w14:textId="77777777" w:rsidTr="00EE39E4">
        <w:trPr>
          <w:trHeight w:val="340"/>
        </w:trPr>
        <w:tc>
          <w:tcPr>
            <w:tcW w:w="2832" w:type="dxa"/>
            <w:tcBorders>
              <w:top w:val="nil"/>
              <w:left w:val="nil"/>
              <w:right w:val="nil"/>
            </w:tcBorders>
            <w:vAlign w:val="center"/>
          </w:tcPr>
          <w:p w14:paraId="4847B4C7" w14:textId="77777777" w:rsidR="00277695" w:rsidRPr="007B1873" w:rsidRDefault="00277695" w:rsidP="00EE39E4">
            <w:pPr>
              <w:rPr>
                <w:rFonts w:ascii="Times New Roman" w:hAnsi="Times New Roman" w:cs="Times New Roman"/>
                <w:b/>
                <w:bCs/>
                <w:szCs w:val="21"/>
              </w:rPr>
            </w:pPr>
            <w:r w:rsidRPr="007B1873">
              <w:rPr>
                <w:rFonts w:ascii="Times New Roman" w:hAnsi="Times New Roman" w:cs="Times New Roman"/>
                <w:b/>
                <w:bCs/>
                <w:szCs w:val="21"/>
              </w:rPr>
              <w:t xml:space="preserve">Early seizure, </w:t>
            </w:r>
            <w:proofErr w:type="gramStart"/>
            <w:r w:rsidRPr="007B1873">
              <w:rPr>
                <w:rFonts w:ascii="Times New Roman" w:hAnsi="Times New Roman" w:cs="Times New Roman"/>
                <w:b/>
                <w:bCs/>
                <w:szCs w:val="21"/>
              </w:rPr>
              <w:t>n(</w:t>
            </w:r>
            <w:proofErr w:type="gramEnd"/>
            <w:r w:rsidRPr="007B1873">
              <w:rPr>
                <w:rFonts w:ascii="Times New Roman" w:hAnsi="Times New Roman" w:cs="Times New Roman"/>
                <w:b/>
                <w:bCs/>
                <w:szCs w:val="21"/>
              </w:rPr>
              <w:t>%)</w:t>
            </w:r>
          </w:p>
        </w:tc>
        <w:tc>
          <w:tcPr>
            <w:tcW w:w="1839" w:type="dxa"/>
            <w:tcBorders>
              <w:top w:val="nil"/>
              <w:left w:val="nil"/>
              <w:right w:val="nil"/>
            </w:tcBorders>
            <w:vAlign w:val="center"/>
          </w:tcPr>
          <w:p w14:paraId="01EF0FD6"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24 (1.2%)</w:t>
            </w:r>
          </w:p>
        </w:tc>
        <w:tc>
          <w:tcPr>
            <w:tcW w:w="1699" w:type="dxa"/>
            <w:tcBorders>
              <w:top w:val="nil"/>
              <w:left w:val="nil"/>
              <w:right w:val="nil"/>
            </w:tcBorders>
            <w:vAlign w:val="center"/>
          </w:tcPr>
          <w:p w14:paraId="4B3F3A8A"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15 (1.1%)</w:t>
            </w:r>
          </w:p>
        </w:tc>
        <w:tc>
          <w:tcPr>
            <w:tcW w:w="584" w:type="dxa"/>
            <w:tcBorders>
              <w:top w:val="nil"/>
              <w:left w:val="nil"/>
              <w:right w:val="nil"/>
            </w:tcBorders>
            <w:vAlign w:val="center"/>
          </w:tcPr>
          <w:p w14:paraId="53B5AA02"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0.11</w:t>
            </w:r>
          </w:p>
        </w:tc>
        <w:tc>
          <w:tcPr>
            <w:tcW w:w="1835" w:type="dxa"/>
            <w:tcBorders>
              <w:top w:val="nil"/>
              <w:left w:val="nil"/>
              <w:right w:val="nil"/>
            </w:tcBorders>
            <w:vAlign w:val="center"/>
          </w:tcPr>
          <w:p w14:paraId="7B47F274"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10 (1.1%)</w:t>
            </w:r>
          </w:p>
        </w:tc>
        <w:tc>
          <w:tcPr>
            <w:tcW w:w="1843" w:type="dxa"/>
            <w:tcBorders>
              <w:top w:val="nil"/>
              <w:left w:val="nil"/>
              <w:right w:val="nil"/>
            </w:tcBorders>
            <w:vAlign w:val="center"/>
          </w:tcPr>
          <w:p w14:paraId="122D4348"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7 (1.0%)</w:t>
            </w:r>
          </w:p>
        </w:tc>
        <w:tc>
          <w:tcPr>
            <w:tcW w:w="709" w:type="dxa"/>
            <w:tcBorders>
              <w:top w:val="nil"/>
              <w:left w:val="nil"/>
              <w:right w:val="nil"/>
            </w:tcBorders>
            <w:vAlign w:val="center"/>
          </w:tcPr>
          <w:p w14:paraId="6D7ACD70" w14:textId="77777777" w:rsidR="00277695" w:rsidRDefault="00277695" w:rsidP="00EE39E4">
            <w:pPr>
              <w:rPr>
                <w:rFonts w:ascii="Times New Roman" w:hAnsi="Times New Roman" w:cs="Times New Roman"/>
                <w:szCs w:val="21"/>
              </w:rPr>
            </w:pPr>
            <w:r>
              <w:rPr>
                <w:rFonts w:ascii="Times New Roman" w:hAnsi="Times New Roman" w:cs="Times New Roman" w:hint="eastAsia"/>
                <w:szCs w:val="21"/>
              </w:rPr>
              <w:t>0.75</w:t>
            </w:r>
          </w:p>
        </w:tc>
      </w:tr>
    </w:tbl>
    <w:p w14:paraId="4C304660" w14:textId="27E7E448" w:rsidR="00277695" w:rsidRPr="00C811B6" w:rsidRDefault="00277695" w:rsidP="008271A8">
      <w:pPr>
        <w:rPr>
          <w:rFonts w:ascii="Times New Roman" w:hAnsi="Times New Roman" w:cs="Times New Roman"/>
          <w:szCs w:val="21"/>
        </w:rPr>
      </w:pPr>
      <w:r w:rsidRPr="00121C08">
        <w:rPr>
          <w:rFonts w:ascii="Times New Roman" w:hAnsi="Times New Roman" w:cs="Times New Roman"/>
          <w:szCs w:val="21"/>
        </w:rPr>
        <w:t>Abbreviation: DBP, diastolic blood pressure; HDL, high-density lipoprotein; IQR, interquartile range; LDL, low-density lipoprotein; MAC, middle cerebral artery; NIHSS National Institutes of Health Stroke Scale; SBP, systolic blood pressure.</w:t>
      </w:r>
    </w:p>
    <w:p w14:paraId="5906B87D" w14:textId="77777777" w:rsidR="00277695" w:rsidRDefault="00277695" w:rsidP="008271A8">
      <w:pPr>
        <w:rPr>
          <w:rFonts w:ascii="Times New Roman" w:hAnsi="Times New Roman" w:cs="Times New Roman"/>
        </w:rPr>
      </w:pPr>
    </w:p>
    <w:p w14:paraId="5BAB3877" w14:textId="5A476146" w:rsidR="008271A8" w:rsidRDefault="008271A8" w:rsidP="008271A8">
      <w:pPr>
        <w:rPr>
          <w:rFonts w:ascii="Times New Roman" w:hAnsi="Times New Roman" w:cs="Times New Roman"/>
        </w:rPr>
      </w:pPr>
      <w:r w:rsidRPr="00156DDD">
        <w:rPr>
          <w:rFonts w:ascii="Times New Roman" w:hAnsi="Times New Roman" w:cs="Times New Roman"/>
        </w:rPr>
        <w:t xml:space="preserve">Table </w:t>
      </w:r>
      <w:r w:rsidR="004F31FC">
        <w:rPr>
          <w:rFonts w:ascii="Times New Roman" w:hAnsi="Times New Roman" w:cs="Times New Roman" w:hint="eastAsia"/>
        </w:rPr>
        <w:t>S</w:t>
      </w:r>
      <w:r w:rsidR="00277695">
        <w:rPr>
          <w:rFonts w:ascii="Times New Roman" w:hAnsi="Times New Roman" w:cs="Times New Roman" w:hint="eastAsia"/>
        </w:rPr>
        <w:t>6</w:t>
      </w:r>
      <w:r w:rsidRPr="00156DDD">
        <w:rPr>
          <w:rFonts w:ascii="Times New Roman" w:hAnsi="Times New Roman" w:cs="Times New Roman"/>
        </w:rPr>
        <w:t xml:space="preserve"> AUC-ROC comparison of different ML models and </w:t>
      </w:r>
      <w:proofErr w:type="spellStart"/>
      <w:r w:rsidRPr="00156DDD">
        <w:rPr>
          <w:rFonts w:ascii="Times New Roman" w:hAnsi="Times New Roman" w:cs="Times New Roman"/>
        </w:rPr>
        <w:t>SeLECT</w:t>
      </w:r>
      <w:proofErr w:type="spellEnd"/>
      <w:r w:rsidRPr="00156DDD">
        <w:rPr>
          <w:rFonts w:ascii="Times New Roman" w:hAnsi="Times New Roman" w:cs="Times New Roman"/>
        </w:rPr>
        <w:t xml:space="preserve"> score on the internal and external validation sets</w:t>
      </w:r>
      <w:r w:rsidRPr="00156DDD">
        <w:rPr>
          <w:rFonts w:ascii="Times New Roman" w:hAnsi="Times New Roman" w:cs="Times New Roman"/>
          <w:vertAlign w:val="superscript"/>
        </w:rPr>
        <w:t xml:space="preserve"> a</w:t>
      </w:r>
    </w:p>
    <w:p w14:paraId="4E4CF195" w14:textId="77777777" w:rsidR="008271A8" w:rsidRPr="00156DDD" w:rsidRDefault="008271A8" w:rsidP="008271A8">
      <w:pPr>
        <w:rPr>
          <w:rFonts w:ascii="Times New Roman" w:hAnsi="Times New Roman" w:cs="Times New Roman"/>
        </w:rPr>
      </w:pPr>
    </w:p>
    <w:tbl>
      <w:tblPr>
        <w:tblStyle w:val="a8"/>
        <w:tblW w:w="9639"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276"/>
        <w:gridCol w:w="1134"/>
        <w:gridCol w:w="992"/>
        <w:gridCol w:w="1134"/>
        <w:gridCol w:w="1134"/>
        <w:gridCol w:w="1134"/>
        <w:gridCol w:w="1134"/>
      </w:tblGrid>
      <w:tr w:rsidR="00F4481C" w:rsidRPr="008271A8" w14:paraId="7A24B3BD" w14:textId="77777777" w:rsidTr="008271A8">
        <w:trPr>
          <w:trHeight w:val="340"/>
          <w:jc w:val="center"/>
        </w:trPr>
        <w:tc>
          <w:tcPr>
            <w:tcW w:w="1701" w:type="dxa"/>
            <w:tcBorders>
              <w:bottom w:val="single" w:sz="4" w:space="0" w:color="auto"/>
            </w:tcBorders>
          </w:tcPr>
          <w:p w14:paraId="52A20412"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ML models</w:t>
            </w:r>
          </w:p>
        </w:tc>
        <w:tc>
          <w:tcPr>
            <w:tcW w:w="1276" w:type="dxa"/>
            <w:tcBorders>
              <w:bottom w:val="single" w:sz="4" w:space="0" w:color="auto"/>
            </w:tcBorders>
          </w:tcPr>
          <w:p w14:paraId="2C83146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LR</w:t>
            </w:r>
          </w:p>
        </w:tc>
        <w:tc>
          <w:tcPr>
            <w:tcW w:w="1134" w:type="dxa"/>
            <w:tcBorders>
              <w:bottom w:val="single" w:sz="4" w:space="0" w:color="auto"/>
            </w:tcBorders>
          </w:tcPr>
          <w:p w14:paraId="3BB1D86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NB</w:t>
            </w:r>
          </w:p>
        </w:tc>
        <w:tc>
          <w:tcPr>
            <w:tcW w:w="992" w:type="dxa"/>
            <w:tcBorders>
              <w:bottom w:val="single" w:sz="4" w:space="0" w:color="auto"/>
            </w:tcBorders>
          </w:tcPr>
          <w:p w14:paraId="30C6E6D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SVM</w:t>
            </w:r>
          </w:p>
        </w:tc>
        <w:tc>
          <w:tcPr>
            <w:tcW w:w="1134" w:type="dxa"/>
            <w:tcBorders>
              <w:bottom w:val="single" w:sz="4" w:space="0" w:color="auto"/>
            </w:tcBorders>
          </w:tcPr>
          <w:p w14:paraId="5992ABA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MLP</w:t>
            </w:r>
          </w:p>
        </w:tc>
        <w:tc>
          <w:tcPr>
            <w:tcW w:w="1134" w:type="dxa"/>
            <w:tcBorders>
              <w:bottom w:val="single" w:sz="4" w:space="0" w:color="auto"/>
            </w:tcBorders>
          </w:tcPr>
          <w:p w14:paraId="6ACF4469"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AdaBoost</w:t>
            </w:r>
          </w:p>
        </w:tc>
        <w:tc>
          <w:tcPr>
            <w:tcW w:w="1134" w:type="dxa"/>
            <w:tcBorders>
              <w:bottom w:val="single" w:sz="4" w:space="0" w:color="auto"/>
            </w:tcBorders>
          </w:tcPr>
          <w:p w14:paraId="2C8052D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GBDT</w:t>
            </w:r>
          </w:p>
        </w:tc>
        <w:tc>
          <w:tcPr>
            <w:tcW w:w="1134" w:type="dxa"/>
            <w:tcBorders>
              <w:bottom w:val="single" w:sz="4" w:space="0" w:color="auto"/>
            </w:tcBorders>
          </w:tcPr>
          <w:p w14:paraId="51F64B08" w14:textId="77777777" w:rsidR="008271A8" w:rsidRPr="00156DDD" w:rsidRDefault="008271A8" w:rsidP="00C44023">
            <w:pPr>
              <w:jc w:val="center"/>
              <w:rPr>
                <w:rFonts w:ascii="Times New Roman" w:hAnsi="Times New Roman" w:cs="Times New Roman"/>
                <w:szCs w:val="21"/>
              </w:rPr>
            </w:pPr>
            <w:proofErr w:type="spellStart"/>
            <w:r w:rsidRPr="00156DDD">
              <w:rPr>
                <w:rFonts w:ascii="Times New Roman" w:hAnsi="Times New Roman" w:cs="Times New Roman"/>
                <w:szCs w:val="21"/>
              </w:rPr>
              <w:t>SeLECT</w:t>
            </w:r>
            <w:proofErr w:type="spellEnd"/>
          </w:p>
        </w:tc>
      </w:tr>
      <w:tr w:rsidR="008271A8" w:rsidRPr="008271A8" w14:paraId="063D9B23" w14:textId="77777777" w:rsidTr="008271A8">
        <w:trPr>
          <w:trHeight w:val="340"/>
          <w:jc w:val="center"/>
        </w:trPr>
        <w:tc>
          <w:tcPr>
            <w:tcW w:w="9639" w:type="dxa"/>
            <w:gridSpan w:val="8"/>
            <w:tcBorders>
              <w:bottom w:val="nil"/>
            </w:tcBorders>
          </w:tcPr>
          <w:p w14:paraId="2CA2EF57" w14:textId="77777777" w:rsidR="008271A8" w:rsidRPr="00156DDD" w:rsidRDefault="008271A8" w:rsidP="00C44023">
            <w:pPr>
              <w:rPr>
                <w:rFonts w:ascii="Times New Roman" w:hAnsi="Times New Roman" w:cs="Times New Roman"/>
                <w:b/>
                <w:bCs/>
                <w:szCs w:val="21"/>
              </w:rPr>
            </w:pPr>
            <w:r w:rsidRPr="00156DDD">
              <w:rPr>
                <w:rFonts w:ascii="Times New Roman" w:hAnsi="Times New Roman" w:cs="Times New Roman"/>
                <w:b/>
                <w:bCs/>
                <w:szCs w:val="21"/>
              </w:rPr>
              <w:t>Internal validation</w:t>
            </w:r>
          </w:p>
        </w:tc>
      </w:tr>
      <w:tr w:rsidR="00F4481C" w:rsidRPr="008271A8" w14:paraId="27EA207A" w14:textId="77777777" w:rsidTr="008271A8">
        <w:trPr>
          <w:trHeight w:val="340"/>
          <w:jc w:val="center"/>
        </w:trPr>
        <w:tc>
          <w:tcPr>
            <w:tcW w:w="1701" w:type="dxa"/>
            <w:tcBorders>
              <w:top w:val="nil"/>
              <w:bottom w:val="nil"/>
            </w:tcBorders>
          </w:tcPr>
          <w:p w14:paraId="71841180"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LR</w:t>
            </w:r>
          </w:p>
        </w:tc>
        <w:tc>
          <w:tcPr>
            <w:tcW w:w="1276" w:type="dxa"/>
            <w:tcBorders>
              <w:top w:val="nil"/>
              <w:bottom w:val="nil"/>
            </w:tcBorders>
          </w:tcPr>
          <w:p w14:paraId="72A040E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08E5DF5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0.483</w:t>
            </w:r>
          </w:p>
        </w:tc>
        <w:tc>
          <w:tcPr>
            <w:tcW w:w="992" w:type="dxa"/>
            <w:tcBorders>
              <w:top w:val="nil"/>
              <w:bottom w:val="nil"/>
            </w:tcBorders>
          </w:tcPr>
          <w:p w14:paraId="75B6D4B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0.533</w:t>
            </w:r>
          </w:p>
        </w:tc>
        <w:tc>
          <w:tcPr>
            <w:tcW w:w="1134" w:type="dxa"/>
            <w:tcBorders>
              <w:top w:val="nil"/>
              <w:bottom w:val="nil"/>
            </w:tcBorders>
          </w:tcPr>
          <w:p w14:paraId="020B59D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0.079</w:t>
            </w:r>
          </w:p>
        </w:tc>
        <w:tc>
          <w:tcPr>
            <w:tcW w:w="1134" w:type="dxa"/>
            <w:tcBorders>
              <w:top w:val="nil"/>
              <w:bottom w:val="nil"/>
            </w:tcBorders>
          </w:tcPr>
          <w:p w14:paraId="088202D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0.052</w:t>
            </w:r>
          </w:p>
        </w:tc>
        <w:tc>
          <w:tcPr>
            <w:tcW w:w="1134" w:type="dxa"/>
            <w:tcBorders>
              <w:top w:val="nil"/>
              <w:bottom w:val="nil"/>
            </w:tcBorders>
          </w:tcPr>
          <w:p w14:paraId="7EB3D05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0.011</w:t>
            </w:r>
          </w:p>
        </w:tc>
        <w:tc>
          <w:tcPr>
            <w:tcW w:w="1134" w:type="dxa"/>
            <w:tcBorders>
              <w:top w:val="nil"/>
              <w:bottom w:val="nil"/>
            </w:tcBorders>
          </w:tcPr>
          <w:p w14:paraId="534D83F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0.671</w:t>
            </w:r>
          </w:p>
        </w:tc>
      </w:tr>
      <w:tr w:rsidR="00F4481C" w:rsidRPr="008271A8" w14:paraId="115EDC83" w14:textId="77777777" w:rsidTr="008271A8">
        <w:trPr>
          <w:trHeight w:val="340"/>
          <w:jc w:val="center"/>
        </w:trPr>
        <w:tc>
          <w:tcPr>
            <w:tcW w:w="1701" w:type="dxa"/>
            <w:tcBorders>
              <w:top w:val="nil"/>
              <w:bottom w:val="nil"/>
            </w:tcBorders>
          </w:tcPr>
          <w:p w14:paraId="2ABE9E47"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NB</w:t>
            </w:r>
          </w:p>
        </w:tc>
        <w:tc>
          <w:tcPr>
            <w:tcW w:w="1276" w:type="dxa"/>
            <w:tcBorders>
              <w:top w:val="nil"/>
              <w:bottom w:val="nil"/>
            </w:tcBorders>
          </w:tcPr>
          <w:p w14:paraId="6DCAE05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0.483</w:t>
            </w:r>
          </w:p>
        </w:tc>
        <w:tc>
          <w:tcPr>
            <w:tcW w:w="1134" w:type="dxa"/>
            <w:tcBorders>
              <w:top w:val="nil"/>
              <w:bottom w:val="nil"/>
            </w:tcBorders>
          </w:tcPr>
          <w:p w14:paraId="1B0D153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992" w:type="dxa"/>
            <w:tcBorders>
              <w:top w:val="nil"/>
              <w:bottom w:val="nil"/>
            </w:tcBorders>
          </w:tcPr>
          <w:p w14:paraId="5FF3AE0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0.686</w:t>
            </w:r>
          </w:p>
        </w:tc>
        <w:tc>
          <w:tcPr>
            <w:tcW w:w="1134" w:type="dxa"/>
            <w:tcBorders>
              <w:top w:val="nil"/>
              <w:bottom w:val="nil"/>
            </w:tcBorders>
          </w:tcPr>
          <w:p w14:paraId="2268349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0.147</w:t>
            </w:r>
          </w:p>
        </w:tc>
        <w:tc>
          <w:tcPr>
            <w:tcW w:w="1134" w:type="dxa"/>
            <w:tcBorders>
              <w:top w:val="nil"/>
              <w:bottom w:val="nil"/>
            </w:tcBorders>
          </w:tcPr>
          <w:p w14:paraId="12B6238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0.050</w:t>
            </w:r>
          </w:p>
        </w:tc>
        <w:tc>
          <w:tcPr>
            <w:tcW w:w="1134" w:type="dxa"/>
            <w:tcBorders>
              <w:top w:val="nil"/>
              <w:bottom w:val="nil"/>
            </w:tcBorders>
          </w:tcPr>
          <w:p w14:paraId="707CCA8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0.015</w:t>
            </w:r>
          </w:p>
        </w:tc>
        <w:tc>
          <w:tcPr>
            <w:tcW w:w="1134" w:type="dxa"/>
            <w:tcBorders>
              <w:top w:val="nil"/>
              <w:bottom w:val="nil"/>
            </w:tcBorders>
          </w:tcPr>
          <w:p w14:paraId="7E718B0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0.941</w:t>
            </w:r>
          </w:p>
        </w:tc>
      </w:tr>
      <w:tr w:rsidR="00F4481C" w:rsidRPr="008271A8" w14:paraId="199C817B" w14:textId="77777777" w:rsidTr="008271A8">
        <w:trPr>
          <w:trHeight w:val="340"/>
          <w:jc w:val="center"/>
        </w:trPr>
        <w:tc>
          <w:tcPr>
            <w:tcW w:w="1701" w:type="dxa"/>
            <w:tcBorders>
              <w:top w:val="nil"/>
              <w:bottom w:val="nil"/>
            </w:tcBorders>
          </w:tcPr>
          <w:p w14:paraId="323B7E75"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SVM</w:t>
            </w:r>
          </w:p>
        </w:tc>
        <w:tc>
          <w:tcPr>
            <w:tcW w:w="1276" w:type="dxa"/>
            <w:tcBorders>
              <w:top w:val="nil"/>
              <w:bottom w:val="nil"/>
            </w:tcBorders>
          </w:tcPr>
          <w:p w14:paraId="2F6F297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0.533</w:t>
            </w:r>
          </w:p>
        </w:tc>
        <w:tc>
          <w:tcPr>
            <w:tcW w:w="1134" w:type="dxa"/>
            <w:tcBorders>
              <w:top w:val="nil"/>
              <w:bottom w:val="nil"/>
            </w:tcBorders>
          </w:tcPr>
          <w:p w14:paraId="5696A7B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0.686</w:t>
            </w:r>
          </w:p>
        </w:tc>
        <w:tc>
          <w:tcPr>
            <w:tcW w:w="992" w:type="dxa"/>
            <w:tcBorders>
              <w:top w:val="nil"/>
              <w:bottom w:val="nil"/>
            </w:tcBorders>
          </w:tcPr>
          <w:p w14:paraId="6CAC665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2CDE785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0.233</w:t>
            </w:r>
          </w:p>
        </w:tc>
        <w:tc>
          <w:tcPr>
            <w:tcW w:w="1134" w:type="dxa"/>
            <w:tcBorders>
              <w:top w:val="nil"/>
              <w:bottom w:val="nil"/>
            </w:tcBorders>
          </w:tcPr>
          <w:p w14:paraId="6DBC452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0.264</w:t>
            </w:r>
          </w:p>
        </w:tc>
        <w:tc>
          <w:tcPr>
            <w:tcW w:w="1134" w:type="dxa"/>
            <w:tcBorders>
              <w:top w:val="nil"/>
              <w:bottom w:val="nil"/>
            </w:tcBorders>
          </w:tcPr>
          <w:p w14:paraId="6AB5B9F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0.005</w:t>
            </w:r>
          </w:p>
        </w:tc>
        <w:tc>
          <w:tcPr>
            <w:tcW w:w="1134" w:type="dxa"/>
            <w:tcBorders>
              <w:top w:val="nil"/>
              <w:bottom w:val="nil"/>
            </w:tcBorders>
          </w:tcPr>
          <w:p w14:paraId="58AB253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0.778</w:t>
            </w:r>
          </w:p>
        </w:tc>
      </w:tr>
      <w:tr w:rsidR="00F4481C" w:rsidRPr="008271A8" w14:paraId="139D4CDE" w14:textId="77777777" w:rsidTr="008271A8">
        <w:trPr>
          <w:trHeight w:val="340"/>
          <w:jc w:val="center"/>
        </w:trPr>
        <w:tc>
          <w:tcPr>
            <w:tcW w:w="1701" w:type="dxa"/>
            <w:tcBorders>
              <w:top w:val="nil"/>
              <w:bottom w:val="nil"/>
            </w:tcBorders>
          </w:tcPr>
          <w:p w14:paraId="0C3485E4"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MLP</w:t>
            </w:r>
          </w:p>
        </w:tc>
        <w:tc>
          <w:tcPr>
            <w:tcW w:w="1276" w:type="dxa"/>
            <w:tcBorders>
              <w:top w:val="nil"/>
              <w:bottom w:val="nil"/>
            </w:tcBorders>
          </w:tcPr>
          <w:p w14:paraId="5601261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0.079</w:t>
            </w:r>
          </w:p>
        </w:tc>
        <w:tc>
          <w:tcPr>
            <w:tcW w:w="1134" w:type="dxa"/>
            <w:tcBorders>
              <w:top w:val="nil"/>
              <w:bottom w:val="nil"/>
            </w:tcBorders>
          </w:tcPr>
          <w:p w14:paraId="051F04E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0.147</w:t>
            </w:r>
          </w:p>
        </w:tc>
        <w:tc>
          <w:tcPr>
            <w:tcW w:w="992" w:type="dxa"/>
            <w:tcBorders>
              <w:top w:val="nil"/>
              <w:bottom w:val="nil"/>
            </w:tcBorders>
          </w:tcPr>
          <w:p w14:paraId="120C669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0.233</w:t>
            </w:r>
          </w:p>
        </w:tc>
        <w:tc>
          <w:tcPr>
            <w:tcW w:w="1134" w:type="dxa"/>
            <w:tcBorders>
              <w:top w:val="nil"/>
              <w:bottom w:val="nil"/>
            </w:tcBorders>
          </w:tcPr>
          <w:p w14:paraId="00C78F3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02CCD4FF"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0.970</w:t>
            </w:r>
          </w:p>
        </w:tc>
        <w:tc>
          <w:tcPr>
            <w:tcW w:w="1134" w:type="dxa"/>
            <w:tcBorders>
              <w:top w:val="nil"/>
              <w:bottom w:val="nil"/>
            </w:tcBorders>
          </w:tcPr>
          <w:p w14:paraId="0713E2BA"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0.395</w:t>
            </w:r>
          </w:p>
        </w:tc>
        <w:tc>
          <w:tcPr>
            <w:tcW w:w="1134" w:type="dxa"/>
            <w:tcBorders>
              <w:top w:val="nil"/>
              <w:bottom w:val="nil"/>
            </w:tcBorders>
          </w:tcPr>
          <w:p w14:paraId="20EDBF5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0.276</w:t>
            </w:r>
          </w:p>
        </w:tc>
      </w:tr>
      <w:tr w:rsidR="00F4481C" w:rsidRPr="008271A8" w14:paraId="4D271FDD" w14:textId="77777777" w:rsidTr="008271A8">
        <w:trPr>
          <w:trHeight w:val="340"/>
          <w:jc w:val="center"/>
        </w:trPr>
        <w:tc>
          <w:tcPr>
            <w:tcW w:w="1701" w:type="dxa"/>
            <w:tcBorders>
              <w:top w:val="nil"/>
              <w:bottom w:val="nil"/>
            </w:tcBorders>
          </w:tcPr>
          <w:p w14:paraId="4FF54D3D"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AdaBoost</w:t>
            </w:r>
          </w:p>
        </w:tc>
        <w:tc>
          <w:tcPr>
            <w:tcW w:w="1276" w:type="dxa"/>
            <w:tcBorders>
              <w:top w:val="nil"/>
              <w:bottom w:val="nil"/>
            </w:tcBorders>
          </w:tcPr>
          <w:p w14:paraId="10A10B3C"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0.052</w:t>
            </w:r>
          </w:p>
        </w:tc>
        <w:tc>
          <w:tcPr>
            <w:tcW w:w="1134" w:type="dxa"/>
            <w:tcBorders>
              <w:top w:val="nil"/>
              <w:bottom w:val="nil"/>
            </w:tcBorders>
          </w:tcPr>
          <w:p w14:paraId="0D38A9C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0.050</w:t>
            </w:r>
          </w:p>
        </w:tc>
        <w:tc>
          <w:tcPr>
            <w:tcW w:w="992" w:type="dxa"/>
            <w:tcBorders>
              <w:top w:val="nil"/>
              <w:bottom w:val="nil"/>
            </w:tcBorders>
          </w:tcPr>
          <w:p w14:paraId="51D52A5A"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0.264</w:t>
            </w:r>
          </w:p>
        </w:tc>
        <w:tc>
          <w:tcPr>
            <w:tcW w:w="1134" w:type="dxa"/>
            <w:tcBorders>
              <w:top w:val="nil"/>
              <w:bottom w:val="nil"/>
            </w:tcBorders>
          </w:tcPr>
          <w:p w14:paraId="79C6A55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0.970</w:t>
            </w:r>
          </w:p>
        </w:tc>
        <w:tc>
          <w:tcPr>
            <w:tcW w:w="1134" w:type="dxa"/>
            <w:tcBorders>
              <w:top w:val="nil"/>
              <w:bottom w:val="nil"/>
            </w:tcBorders>
          </w:tcPr>
          <w:p w14:paraId="54C21B5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359F30D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0.370</w:t>
            </w:r>
          </w:p>
        </w:tc>
        <w:tc>
          <w:tcPr>
            <w:tcW w:w="1134" w:type="dxa"/>
            <w:tcBorders>
              <w:top w:val="nil"/>
              <w:bottom w:val="nil"/>
            </w:tcBorders>
          </w:tcPr>
          <w:p w14:paraId="3720B0D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0.063</w:t>
            </w:r>
          </w:p>
        </w:tc>
      </w:tr>
      <w:tr w:rsidR="00F4481C" w:rsidRPr="008271A8" w14:paraId="50025AF4" w14:textId="77777777" w:rsidTr="008271A8">
        <w:trPr>
          <w:trHeight w:val="340"/>
          <w:jc w:val="center"/>
        </w:trPr>
        <w:tc>
          <w:tcPr>
            <w:tcW w:w="1701" w:type="dxa"/>
            <w:tcBorders>
              <w:top w:val="nil"/>
              <w:bottom w:val="nil"/>
            </w:tcBorders>
          </w:tcPr>
          <w:p w14:paraId="47F4C90A"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GBDT</w:t>
            </w:r>
          </w:p>
        </w:tc>
        <w:tc>
          <w:tcPr>
            <w:tcW w:w="1276" w:type="dxa"/>
            <w:tcBorders>
              <w:top w:val="nil"/>
              <w:bottom w:val="nil"/>
            </w:tcBorders>
          </w:tcPr>
          <w:p w14:paraId="14D16F8F"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0.011</w:t>
            </w:r>
          </w:p>
        </w:tc>
        <w:tc>
          <w:tcPr>
            <w:tcW w:w="1134" w:type="dxa"/>
            <w:tcBorders>
              <w:top w:val="nil"/>
              <w:bottom w:val="nil"/>
            </w:tcBorders>
          </w:tcPr>
          <w:p w14:paraId="41B17C2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0.015</w:t>
            </w:r>
          </w:p>
        </w:tc>
        <w:tc>
          <w:tcPr>
            <w:tcW w:w="992" w:type="dxa"/>
            <w:tcBorders>
              <w:top w:val="nil"/>
              <w:bottom w:val="nil"/>
            </w:tcBorders>
          </w:tcPr>
          <w:p w14:paraId="50F45DF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0.005</w:t>
            </w:r>
          </w:p>
        </w:tc>
        <w:tc>
          <w:tcPr>
            <w:tcW w:w="1134" w:type="dxa"/>
            <w:tcBorders>
              <w:top w:val="nil"/>
              <w:bottom w:val="nil"/>
            </w:tcBorders>
          </w:tcPr>
          <w:p w14:paraId="49C50A3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0.395</w:t>
            </w:r>
          </w:p>
        </w:tc>
        <w:tc>
          <w:tcPr>
            <w:tcW w:w="1134" w:type="dxa"/>
            <w:tcBorders>
              <w:top w:val="nil"/>
              <w:bottom w:val="nil"/>
            </w:tcBorders>
          </w:tcPr>
          <w:p w14:paraId="2724EE9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0.370</w:t>
            </w:r>
          </w:p>
        </w:tc>
        <w:tc>
          <w:tcPr>
            <w:tcW w:w="1134" w:type="dxa"/>
            <w:tcBorders>
              <w:top w:val="nil"/>
              <w:bottom w:val="nil"/>
            </w:tcBorders>
          </w:tcPr>
          <w:p w14:paraId="4EE2DDB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705FB54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0.039</w:t>
            </w:r>
          </w:p>
        </w:tc>
      </w:tr>
      <w:tr w:rsidR="00F4481C" w:rsidRPr="008271A8" w14:paraId="5C271186" w14:textId="77777777" w:rsidTr="008271A8">
        <w:trPr>
          <w:trHeight w:val="340"/>
          <w:jc w:val="center"/>
        </w:trPr>
        <w:tc>
          <w:tcPr>
            <w:tcW w:w="1701" w:type="dxa"/>
            <w:tcBorders>
              <w:top w:val="nil"/>
              <w:bottom w:val="nil"/>
            </w:tcBorders>
          </w:tcPr>
          <w:p w14:paraId="5F3AF06D" w14:textId="77777777" w:rsidR="008271A8" w:rsidRPr="00156DDD" w:rsidRDefault="008271A8" w:rsidP="00C44023">
            <w:pPr>
              <w:rPr>
                <w:rFonts w:ascii="Times New Roman" w:hAnsi="Times New Roman" w:cs="Times New Roman"/>
                <w:szCs w:val="21"/>
              </w:rPr>
            </w:pPr>
            <w:proofErr w:type="spellStart"/>
            <w:r w:rsidRPr="00156DDD">
              <w:rPr>
                <w:rFonts w:ascii="Times New Roman" w:hAnsi="Times New Roman" w:cs="Times New Roman"/>
                <w:szCs w:val="21"/>
              </w:rPr>
              <w:t>SeLECT</w:t>
            </w:r>
            <w:proofErr w:type="spellEnd"/>
          </w:p>
        </w:tc>
        <w:tc>
          <w:tcPr>
            <w:tcW w:w="1276" w:type="dxa"/>
            <w:tcBorders>
              <w:top w:val="nil"/>
              <w:bottom w:val="nil"/>
            </w:tcBorders>
          </w:tcPr>
          <w:p w14:paraId="73266A2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0.671</w:t>
            </w:r>
          </w:p>
        </w:tc>
        <w:tc>
          <w:tcPr>
            <w:tcW w:w="1134" w:type="dxa"/>
            <w:tcBorders>
              <w:top w:val="nil"/>
              <w:bottom w:val="nil"/>
            </w:tcBorders>
          </w:tcPr>
          <w:p w14:paraId="23C32AD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0.941</w:t>
            </w:r>
          </w:p>
        </w:tc>
        <w:tc>
          <w:tcPr>
            <w:tcW w:w="992" w:type="dxa"/>
            <w:tcBorders>
              <w:top w:val="nil"/>
              <w:bottom w:val="nil"/>
            </w:tcBorders>
          </w:tcPr>
          <w:p w14:paraId="1150524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0.778</w:t>
            </w:r>
          </w:p>
        </w:tc>
        <w:tc>
          <w:tcPr>
            <w:tcW w:w="1134" w:type="dxa"/>
            <w:tcBorders>
              <w:top w:val="nil"/>
              <w:bottom w:val="nil"/>
            </w:tcBorders>
          </w:tcPr>
          <w:p w14:paraId="517045A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0.276</w:t>
            </w:r>
          </w:p>
        </w:tc>
        <w:tc>
          <w:tcPr>
            <w:tcW w:w="1134" w:type="dxa"/>
            <w:tcBorders>
              <w:top w:val="nil"/>
              <w:bottom w:val="nil"/>
            </w:tcBorders>
          </w:tcPr>
          <w:p w14:paraId="5B2D00C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0.063</w:t>
            </w:r>
          </w:p>
        </w:tc>
        <w:tc>
          <w:tcPr>
            <w:tcW w:w="1134" w:type="dxa"/>
            <w:tcBorders>
              <w:top w:val="nil"/>
              <w:bottom w:val="nil"/>
            </w:tcBorders>
          </w:tcPr>
          <w:p w14:paraId="68843F8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0.039</w:t>
            </w:r>
          </w:p>
        </w:tc>
        <w:tc>
          <w:tcPr>
            <w:tcW w:w="1134" w:type="dxa"/>
            <w:tcBorders>
              <w:top w:val="nil"/>
              <w:bottom w:val="nil"/>
            </w:tcBorders>
          </w:tcPr>
          <w:p w14:paraId="348587A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r>
      <w:tr w:rsidR="008271A8" w:rsidRPr="008271A8" w14:paraId="16C28E22" w14:textId="77777777" w:rsidTr="008271A8">
        <w:trPr>
          <w:trHeight w:val="340"/>
          <w:jc w:val="center"/>
        </w:trPr>
        <w:tc>
          <w:tcPr>
            <w:tcW w:w="9639" w:type="dxa"/>
            <w:gridSpan w:val="8"/>
            <w:tcBorders>
              <w:top w:val="nil"/>
              <w:bottom w:val="nil"/>
            </w:tcBorders>
          </w:tcPr>
          <w:p w14:paraId="0E9C671C" w14:textId="77777777" w:rsidR="008271A8" w:rsidRPr="00156DDD" w:rsidRDefault="008271A8" w:rsidP="00C44023">
            <w:pPr>
              <w:jc w:val="left"/>
              <w:rPr>
                <w:rFonts w:ascii="Times New Roman" w:hAnsi="Times New Roman" w:cs="Times New Roman"/>
                <w:b/>
                <w:bCs/>
                <w:szCs w:val="21"/>
              </w:rPr>
            </w:pPr>
            <w:r w:rsidRPr="00156DDD">
              <w:rPr>
                <w:rFonts w:ascii="Times New Roman" w:hAnsi="Times New Roman" w:cs="Times New Roman"/>
                <w:b/>
                <w:bCs/>
                <w:szCs w:val="21"/>
              </w:rPr>
              <w:t>External validation</w:t>
            </w:r>
          </w:p>
        </w:tc>
      </w:tr>
      <w:tr w:rsidR="00F4481C" w:rsidRPr="008271A8" w14:paraId="4427DD67" w14:textId="77777777" w:rsidTr="008271A8">
        <w:trPr>
          <w:trHeight w:val="340"/>
          <w:jc w:val="center"/>
        </w:trPr>
        <w:tc>
          <w:tcPr>
            <w:tcW w:w="1701" w:type="dxa"/>
            <w:tcBorders>
              <w:top w:val="nil"/>
              <w:bottom w:val="nil"/>
            </w:tcBorders>
          </w:tcPr>
          <w:p w14:paraId="3C837474"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LR</w:t>
            </w:r>
          </w:p>
        </w:tc>
        <w:tc>
          <w:tcPr>
            <w:tcW w:w="1276" w:type="dxa"/>
            <w:tcBorders>
              <w:top w:val="nil"/>
              <w:bottom w:val="nil"/>
            </w:tcBorders>
          </w:tcPr>
          <w:p w14:paraId="1A175FAF"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0DBE726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0.658</w:t>
            </w:r>
          </w:p>
        </w:tc>
        <w:tc>
          <w:tcPr>
            <w:tcW w:w="992" w:type="dxa"/>
            <w:tcBorders>
              <w:top w:val="nil"/>
              <w:bottom w:val="nil"/>
            </w:tcBorders>
          </w:tcPr>
          <w:p w14:paraId="5E36906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0.892</w:t>
            </w:r>
          </w:p>
        </w:tc>
        <w:tc>
          <w:tcPr>
            <w:tcW w:w="1134" w:type="dxa"/>
            <w:tcBorders>
              <w:top w:val="nil"/>
              <w:bottom w:val="nil"/>
            </w:tcBorders>
          </w:tcPr>
          <w:p w14:paraId="6E4DF2B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0.001</w:t>
            </w:r>
          </w:p>
        </w:tc>
        <w:tc>
          <w:tcPr>
            <w:tcW w:w="1134" w:type="dxa"/>
            <w:tcBorders>
              <w:top w:val="nil"/>
              <w:bottom w:val="nil"/>
            </w:tcBorders>
          </w:tcPr>
          <w:p w14:paraId="3F644A2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0.314</w:t>
            </w:r>
          </w:p>
        </w:tc>
        <w:tc>
          <w:tcPr>
            <w:tcW w:w="1134" w:type="dxa"/>
            <w:tcBorders>
              <w:top w:val="nil"/>
              <w:bottom w:val="nil"/>
            </w:tcBorders>
          </w:tcPr>
          <w:p w14:paraId="057D18D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2B2E370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0.747</w:t>
            </w:r>
          </w:p>
        </w:tc>
      </w:tr>
      <w:tr w:rsidR="00F4481C" w:rsidRPr="008271A8" w14:paraId="6DDAA2E8" w14:textId="77777777" w:rsidTr="008271A8">
        <w:trPr>
          <w:trHeight w:val="340"/>
          <w:jc w:val="center"/>
        </w:trPr>
        <w:tc>
          <w:tcPr>
            <w:tcW w:w="1701" w:type="dxa"/>
            <w:tcBorders>
              <w:top w:val="nil"/>
              <w:bottom w:val="nil"/>
            </w:tcBorders>
          </w:tcPr>
          <w:p w14:paraId="74D5A24A"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NB</w:t>
            </w:r>
          </w:p>
        </w:tc>
        <w:tc>
          <w:tcPr>
            <w:tcW w:w="1276" w:type="dxa"/>
            <w:tcBorders>
              <w:top w:val="nil"/>
              <w:bottom w:val="nil"/>
            </w:tcBorders>
          </w:tcPr>
          <w:p w14:paraId="42BFDFB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0.658</w:t>
            </w:r>
          </w:p>
        </w:tc>
        <w:tc>
          <w:tcPr>
            <w:tcW w:w="1134" w:type="dxa"/>
            <w:tcBorders>
              <w:top w:val="nil"/>
              <w:bottom w:val="nil"/>
            </w:tcBorders>
          </w:tcPr>
          <w:p w14:paraId="55F5C8B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992" w:type="dxa"/>
            <w:tcBorders>
              <w:top w:val="nil"/>
              <w:bottom w:val="nil"/>
            </w:tcBorders>
          </w:tcPr>
          <w:p w14:paraId="5122FE6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0.935</w:t>
            </w:r>
          </w:p>
        </w:tc>
        <w:tc>
          <w:tcPr>
            <w:tcW w:w="1134" w:type="dxa"/>
            <w:tcBorders>
              <w:top w:val="nil"/>
              <w:bottom w:val="nil"/>
            </w:tcBorders>
          </w:tcPr>
          <w:p w14:paraId="4685DBE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0.001</w:t>
            </w:r>
          </w:p>
        </w:tc>
        <w:tc>
          <w:tcPr>
            <w:tcW w:w="1134" w:type="dxa"/>
            <w:tcBorders>
              <w:top w:val="nil"/>
              <w:bottom w:val="nil"/>
            </w:tcBorders>
          </w:tcPr>
          <w:p w14:paraId="18511E4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0.015</w:t>
            </w:r>
          </w:p>
        </w:tc>
        <w:tc>
          <w:tcPr>
            <w:tcW w:w="1134" w:type="dxa"/>
            <w:tcBorders>
              <w:top w:val="nil"/>
              <w:bottom w:val="nil"/>
            </w:tcBorders>
          </w:tcPr>
          <w:p w14:paraId="7B02837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2A79927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0.611</w:t>
            </w:r>
          </w:p>
        </w:tc>
      </w:tr>
      <w:tr w:rsidR="00F4481C" w:rsidRPr="008271A8" w14:paraId="3904CF5A" w14:textId="77777777" w:rsidTr="008271A8">
        <w:trPr>
          <w:trHeight w:val="340"/>
          <w:jc w:val="center"/>
        </w:trPr>
        <w:tc>
          <w:tcPr>
            <w:tcW w:w="1701" w:type="dxa"/>
            <w:tcBorders>
              <w:top w:val="nil"/>
              <w:bottom w:val="nil"/>
            </w:tcBorders>
          </w:tcPr>
          <w:p w14:paraId="0DB71ED5"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SVM</w:t>
            </w:r>
          </w:p>
        </w:tc>
        <w:tc>
          <w:tcPr>
            <w:tcW w:w="1276" w:type="dxa"/>
            <w:tcBorders>
              <w:top w:val="nil"/>
              <w:bottom w:val="nil"/>
            </w:tcBorders>
          </w:tcPr>
          <w:p w14:paraId="452687B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0.892</w:t>
            </w:r>
          </w:p>
        </w:tc>
        <w:tc>
          <w:tcPr>
            <w:tcW w:w="1134" w:type="dxa"/>
            <w:tcBorders>
              <w:top w:val="nil"/>
              <w:bottom w:val="nil"/>
            </w:tcBorders>
          </w:tcPr>
          <w:p w14:paraId="7230D25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0.935</w:t>
            </w:r>
          </w:p>
        </w:tc>
        <w:tc>
          <w:tcPr>
            <w:tcW w:w="992" w:type="dxa"/>
            <w:tcBorders>
              <w:top w:val="nil"/>
              <w:bottom w:val="nil"/>
            </w:tcBorders>
          </w:tcPr>
          <w:p w14:paraId="560143A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098DD3A9"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20FDBA6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0.038</w:t>
            </w:r>
          </w:p>
        </w:tc>
        <w:tc>
          <w:tcPr>
            <w:tcW w:w="1134" w:type="dxa"/>
            <w:tcBorders>
              <w:top w:val="nil"/>
              <w:bottom w:val="nil"/>
            </w:tcBorders>
          </w:tcPr>
          <w:p w14:paraId="40E4201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0AAFC7B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0.624</w:t>
            </w:r>
          </w:p>
        </w:tc>
      </w:tr>
      <w:tr w:rsidR="00F4481C" w:rsidRPr="008271A8" w14:paraId="3930DE74" w14:textId="77777777" w:rsidTr="008271A8">
        <w:trPr>
          <w:trHeight w:val="340"/>
          <w:jc w:val="center"/>
        </w:trPr>
        <w:tc>
          <w:tcPr>
            <w:tcW w:w="1701" w:type="dxa"/>
            <w:tcBorders>
              <w:top w:val="nil"/>
              <w:bottom w:val="nil"/>
            </w:tcBorders>
          </w:tcPr>
          <w:p w14:paraId="06B07962"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MLP</w:t>
            </w:r>
          </w:p>
        </w:tc>
        <w:tc>
          <w:tcPr>
            <w:tcW w:w="1276" w:type="dxa"/>
            <w:tcBorders>
              <w:top w:val="nil"/>
              <w:bottom w:val="nil"/>
            </w:tcBorders>
          </w:tcPr>
          <w:p w14:paraId="3B2D55D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0.001</w:t>
            </w:r>
          </w:p>
        </w:tc>
        <w:tc>
          <w:tcPr>
            <w:tcW w:w="1134" w:type="dxa"/>
            <w:tcBorders>
              <w:top w:val="nil"/>
              <w:bottom w:val="nil"/>
            </w:tcBorders>
          </w:tcPr>
          <w:p w14:paraId="55428CD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0.001</w:t>
            </w:r>
          </w:p>
        </w:tc>
        <w:tc>
          <w:tcPr>
            <w:tcW w:w="992" w:type="dxa"/>
            <w:tcBorders>
              <w:top w:val="nil"/>
              <w:bottom w:val="nil"/>
            </w:tcBorders>
          </w:tcPr>
          <w:p w14:paraId="75210FD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106A2DE9"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5470061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0.628</w:t>
            </w:r>
          </w:p>
        </w:tc>
        <w:tc>
          <w:tcPr>
            <w:tcW w:w="1134" w:type="dxa"/>
            <w:tcBorders>
              <w:top w:val="nil"/>
              <w:bottom w:val="nil"/>
            </w:tcBorders>
          </w:tcPr>
          <w:p w14:paraId="68A7181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0.407</w:t>
            </w:r>
          </w:p>
        </w:tc>
        <w:tc>
          <w:tcPr>
            <w:tcW w:w="1134" w:type="dxa"/>
            <w:tcBorders>
              <w:top w:val="nil"/>
              <w:bottom w:val="nil"/>
            </w:tcBorders>
          </w:tcPr>
          <w:p w14:paraId="6D53315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0.008</w:t>
            </w:r>
          </w:p>
        </w:tc>
      </w:tr>
      <w:tr w:rsidR="00F4481C" w:rsidRPr="008271A8" w14:paraId="644A4678" w14:textId="77777777" w:rsidTr="008271A8">
        <w:trPr>
          <w:trHeight w:val="340"/>
          <w:jc w:val="center"/>
        </w:trPr>
        <w:tc>
          <w:tcPr>
            <w:tcW w:w="1701" w:type="dxa"/>
            <w:tcBorders>
              <w:top w:val="nil"/>
              <w:bottom w:val="nil"/>
            </w:tcBorders>
          </w:tcPr>
          <w:p w14:paraId="2532C9CF"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AdaBoost</w:t>
            </w:r>
          </w:p>
        </w:tc>
        <w:tc>
          <w:tcPr>
            <w:tcW w:w="1276" w:type="dxa"/>
            <w:tcBorders>
              <w:top w:val="nil"/>
              <w:bottom w:val="nil"/>
            </w:tcBorders>
          </w:tcPr>
          <w:p w14:paraId="2874C5F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0.314</w:t>
            </w:r>
          </w:p>
        </w:tc>
        <w:tc>
          <w:tcPr>
            <w:tcW w:w="1134" w:type="dxa"/>
            <w:tcBorders>
              <w:top w:val="nil"/>
              <w:bottom w:val="nil"/>
            </w:tcBorders>
          </w:tcPr>
          <w:p w14:paraId="22DC792B"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0.015</w:t>
            </w:r>
          </w:p>
        </w:tc>
        <w:tc>
          <w:tcPr>
            <w:tcW w:w="992" w:type="dxa"/>
            <w:tcBorders>
              <w:top w:val="nil"/>
              <w:bottom w:val="nil"/>
            </w:tcBorders>
          </w:tcPr>
          <w:p w14:paraId="7F211C91"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0.038</w:t>
            </w:r>
          </w:p>
        </w:tc>
        <w:tc>
          <w:tcPr>
            <w:tcW w:w="1134" w:type="dxa"/>
            <w:tcBorders>
              <w:top w:val="nil"/>
              <w:bottom w:val="nil"/>
            </w:tcBorders>
          </w:tcPr>
          <w:p w14:paraId="3451DE7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0.628</w:t>
            </w:r>
          </w:p>
        </w:tc>
        <w:tc>
          <w:tcPr>
            <w:tcW w:w="1134" w:type="dxa"/>
            <w:tcBorders>
              <w:top w:val="nil"/>
              <w:bottom w:val="nil"/>
            </w:tcBorders>
          </w:tcPr>
          <w:p w14:paraId="43D125F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49AA7CA6"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0.040</w:t>
            </w:r>
          </w:p>
        </w:tc>
        <w:tc>
          <w:tcPr>
            <w:tcW w:w="1134" w:type="dxa"/>
            <w:tcBorders>
              <w:top w:val="nil"/>
              <w:bottom w:val="nil"/>
            </w:tcBorders>
          </w:tcPr>
          <w:p w14:paraId="2C7CD92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0.096</w:t>
            </w:r>
          </w:p>
        </w:tc>
      </w:tr>
      <w:tr w:rsidR="00F4481C" w:rsidRPr="008271A8" w14:paraId="7442E692" w14:textId="77777777" w:rsidTr="008271A8">
        <w:trPr>
          <w:trHeight w:val="340"/>
          <w:jc w:val="center"/>
        </w:trPr>
        <w:tc>
          <w:tcPr>
            <w:tcW w:w="1701" w:type="dxa"/>
            <w:tcBorders>
              <w:top w:val="nil"/>
              <w:bottom w:val="nil"/>
            </w:tcBorders>
          </w:tcPr>
          <w:p w14:paraId="5A8D8127" w14:textId="77777777" w:rsidR="008271A8" w:rsidRPr="00156DDD" w:rsidRDefault="008271A8" w:rsidP="00C44023">
            <w:pPr>
              <w:rPr>
                <w:rFonts w:ascii="Times New Roman" w:hAnsi="Times New Roman" w:cs="Times New Roman"/>
                <w:szCs w:val="21"/>
              </w:rPr>
            </w:pPr>
            <w:r w:rsidRPr="00156DDD">
              <w:rPr>
                <w:rFonts w:ascii="Times New Roman" w:hAnsi="Times New Roman" w:cs="Times New Roman"/>
                <w:szCs w:val="21"/>
              </w:rPr>
              <w:t>GBDT</w:t>
            </w:r>
          </w:p>
        </w:tc>
        <w:tc>
          <w:tcPr>
            <w:tcW w:w="1276" w:type="dxa"/>
            <w:tcBorders>
              <w:top w:val="nil"/>
              <w:bottom w:val="nil"/>
            </w:tcBorders>
          </w:tcPr>
          <w:p w14:paraId="01A095D4"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08A0A5A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992" w:type="dxa"/>
            <w:tcBorders>
              <w:top w:val="nil"/>
              <w:bottom w:val="nil"/>
            </w:tcBorders>
          </w:tcPr>
          <w:p w14:paraId="15FEF380"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hint="eastAsia"/>
                <w:szCs w:val="21"/>
              </w:rPr>
              <w:t>＜</w:t>
            </w:r>
            <w:r w:rsidRPr="00156DDD">
              <w:rPr>
                <w:rFonts w:ascii="Times New Roman" w:hAnsi="Times New Roman" w:cs="Times New Roman"/>
                <w:szCs w:val="21"/>
              </w:rPr>
              <w:t>0.001</w:t>
            </w:r>
          </w:p>
        </w:tc>
        <w:tc>
          <w:tcPr>
            <w:tcW w:w="1134" w:type="dxa"/>
            <w:tcBorders>
              <w:top w:val="nil"/>
              <w:bottom w:val="nil"/>
            </w:tcBorders>
          </w:tcPr>
          <w:p w14:paraId="70D0249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0.407</w:t>
            </w:r>
          </w:p>
        </w:tc>
        <w:tc>
          <w:tcPr>
            <w:tcW w:w="1134" w:type="dxa"/>
            <w:tcBorders>
              <w:top w:val="nil"/>
              <w:bottom w:val="nil"/>
            </w:tcBorders>
          </w:tcPr>
          <w:p w14:paraId="7C18A80E"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0.040</w:t>
            </w:r>
          </w:p>
        </w:tc>
        <w:tc>
          <w:tcPr>
            <w:tcW w:w="1134" w:type="dxa"/>
            <w:tcBorders>
              <w:top w:val="nil"/>
              <w:bottom w:val="nil"/>
            </w:tcBorders>
          </w:tcPr>
          <w:p w14:paraId="58F41898"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c>
          <w:tcPr>
            <w:tcW w:w="1134" w:type="dxa"/>
            <w:tcBorders>
              <w:top w:val="nil"/>
              <w:bottom w:val="nil"/>
            </w:tcBorders>
          </w:tcPr>
          <w:p w14:paraId="276074A2"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0.002</w:t>
            </w:r>
          </w:p>
        </w:tc>
      </w:tr>
      <w:tr w:rsidR="00F4481C" w:rsidRPr="008271A8" w14:paraId="6997F37C" w14:textId="77777777" w:rsidTr="008271A8">
        <w:trPr>
          <w:trHeight w:val="340"/>
          <w:jc w:val="center"/>
        </w:trPr>
        <w:tc>
          <w:tcPr>
            <w:tcW w:w="1701" w:type="dxa"/>
            <w:tcBorders>
              <w:top w:val="nil"/>
            </w:tcBorders>
          </w:tcPr>
          <w:p w14:paraId="24A3C46B" w14:textId="77777777" w:rsidR="008271A8" w:rsidRPr="00156DDD" w:rsidRDefault="008271A8" w:rsidP="00C44023">
            <w:pPr>
              <w:rPr>
                <w:rFonts w:ascii="Times New Roman" w:hAnsi="Times New Roman" w:cs="Times New Roman"/>
                <w:szCs w:val="21"/>
              </w:rPr>
            </w:pPr>
            <w:proofErr w:type="spellStart"/>
            <w:r w:rsidRPr="00156DDD">
              <w:rPr>
                <w:rFonts w:ascii="Times New Roman" w:hAnsi="Times New Roman" w:cs="Times New Roman"/>
                <w:szCs w:val="21"/>
              </w:rPr>
              <w:t>SeLECT</w:t>
            </w:r>
            <w:proofErr w:type="spellEnd"/>
          </w:p>
        </w:tc>
        <w:tc>
          <w:tcPr>
            <w:tcW w:w="1276" w:type="dxa"/>
            <w:tcBorders>
              <w:top w:val="nil"/>
            </w:tcBorders>
          </w:tcPr>
          <w:p w14:paraId="39B2FB83"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0.747</w:t>
            </w:r>
          </w:p>
        </w:tc>
        <w:tc>
          <w:tcPr>
            <w:tcW w:w="1134" w:type="dxa"/>
            <w:tcBorders>
              <w:top w:val="nil"/>
            </w:tcBorders>
          </w:tcPr>
          <w:p w14:paraId="2267A4BD"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0.611</w:t>
            </w:r>
          </w:p>
        </w:tc>
        <w:tc>
          <w:tcPr>
            <w:tcW w:w="992" w:type="dxa"/>
            <w:tcBorders>
              <w:top w:val="nil"/>
            </w:tcBorders>
          </w:tcPr>
          <w:p w14:paraId="7D279975"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0.624</w:t>
            </w:r>
          </w:p>
        </w:tc>
        <w:tc>
          <w:tcPr>
            <w:tcW w:w="1134" w:type="dxa"/>
            <w:tcBorders>
              <w:top w:val="nil"/>
            </w:tcBorders>
          </w:tcPr>
          <w:p w14:paraId="7337238C"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0.008</w:t>
            </w:r>
          </w:p>
        </w:tc>
        <w:tc>
          <w:tcPr>
            <w:tcW w:w="1134" w:type="dxa"/>
            <w:tcBorders>
              <w:top w:val="nil"/>
            </w:tcBorders>
          </w:tcPr>
          <w:p w14:paraId="255BB06A"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0.096</w:t>
            </w:r>
          </w:p>
        </w:tc>
        <w:tc>
          <w:tcPr>
            <w:tcW w:w="1134" w:type="dxa"/>
            <w:tcBorders>
              <w:top w:val="nil"/>
            </w:tcBorders>
          </w:tcPr>
          <w:p w14:paraId="498BA46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0.002</w:t>
            </w:r>
          </w:p>
        </w:tc>
        <w:tc>
          <w:tcPr>
            <w:tcW w:w="1134" w:type="dxa"/>
            <w:tcBorders>
              <w:top w:val="nil"/>
            </w:tcBorders>
          </w:tcPr>
          <w:p w14:paraId="0D2EF1B7" w14:textId="77777777" w:rsidR="008271A8" w:rsidRPr="00156DDD" w:rsidRDefault="008271A8" w:rsidP="00C44023">
            <w:pPr>
              <w:jc w:val="center"/>
              <w:rPr>
                <w:rFonts w:ascii="Times New Roman" w:hAnsi="Times New Roman" w:cs="Times New Roman"/>
                <w:szCs w:val="21"/>
              </w:rPr>
            </w:pPr>
            <w:r w:rsidRPr="00156DDD">
              <w:rPr>
                <w:rFonts w:ascii="Times New Roman" w:hAnsi="Times New Roman" w:cs="Times New Roman"/>
                <w:szCs w:val="21"/>
              </w:rPr>
              <w:t>-</w:t>
            </w:r>
          </w:p>
        </w:tc>
      </w:tr>
    </w:tbl>
    <w:p w14:paraId="404EEBD8" w14:textId="77777777" w:rsidR="008271A8" w:rsidRDefault="008271A8" w:rsidP="008271A8">
      <w:pPr>
        <w:rPr>
          <w:rFonts w:ascii="Times New Roman" w:hAnsi="Times New Roman" w:cs="Times New Roman"/>
          <w:szCs w:val="21"/>
        </w:rPr>
      </w:pPr>
      <w:r>
        <w:rPr>
          <w:rFonts w:hint="eastAsia"/>
        </w:rPr>
        <w:t xml:space="preserve"> </w:t>
      </w:r>
      <w:r w:rsidRPr="00156DDD">
        <w:rPr>
          <w:rFonts w:ascii="Times New Roman" w:hAnsi="Times New Roman" w:cs="Times New Roman"/>
        </w:rPr>
        <w:t xml:space="preserve"> </w:t>
      </w:r>
      <w:r w:rsidRPr="00156DDD">
        <w:rPr>
          <w:rFonts w:ascii="Times New Roman" w:hAnsi="Times New Roman" w:cs="Times New Roman"/>
          <w:szCs w:val="21"/>
        </w:rPr>
        <w:t xml:space="preserve"> </w:t>
      </w:r>
      <w:proofErr w:type="spellStart"/>
      <w:proofErr w:type="gramStart"/>
      <w:r w:rsidRPr="00156DDD">
        <w:rPr>
          <w:rFonts w:ascii="Times New Roman" w:hAnsi="Times New Roman" w:cs="Times New Roman"/>
          <w:szCs w:val="21"/>
          <w:vertAlign w:val="superscript"/>
        </w:rPr>
        <w:t>a</w:t>
      </w:r>
      <w:proofErr w:type="spellEnd"/>
      <w:r w:rsidRPr="00156DDD">
        <w:rPr>
          <w:rFonts w:ascii="Times New Roman" w:hAnsi="Times New Roman" w:cs="Times New Roman"/>
          <w:szCs w:val="21"/>
        </w:rPr>
        <w:t xml:space="preserve"> All</w:t>
      </w:r>
      <w:proofErr w:type="gramEnd"/>
      <w:r w:rsidRPr="00156DDD">
        <w:rPr>
          <w:rFonts w:ascii="Times New Roman" w:hAnsi="Times New Roman" w:cs="Times New Roman"/>
          <w:szCs w:val="21"/>
        </w:rPr>
        <w:t xml:space="preserve"> values presented were P values</w:t>
      </w:r>
    </w:p>
    <w:p w14:paraId="354806C2" w14:textId="7F6B93AA" w:rsidR="008271A8" w:rsidRPr="008271A8" w:rsidRDefault="00DA4594" w:rsidP="00E014EE">
      <w:pPr>
        <w:rPr>
          <w:rFonts w:ascii="Times New Roman" w:hAnsi="Times New Roman" w:cs="Times New Roman"/>
          <w:szCs w:val="21"/>
        </w:rPr>
      </w:pPr>
      <w:r>
        <w:rPr>
          <w:rFonts w:ascii="Times New Roman" w:hAnsi="Times New Roman" w:cs="Times New Roman" w:hint="eastAsia"/>
          <w:szCs w:val="21"/>
        </w:rPr>
        <w:t xml:space="preserve">   </w:t>
      </w:r>
      <w:proofErr w:type="gramStart"/>
      <w:r w:rsidRPr="00DA4594">
        <w:rPr>
          <w:rFonts w:ascii="Times New Roman" w:hAnsi="Times New Roman" w:cs="Times New Roman"/>
          <w:szCs w:val="21"/>
        </w:rPr>
        <w:t>Abbreviation</w:t>
      </w:r>
      <w:proofErr w:type="gramEnd"/>
      <w:r w:rsidRPr="00DA4594">
        <w:rPr>
          <w:rFonts w:ascii="Times New Roman" w:hAnsi="Times New Roman" w:cs="Times New Roman"/>
          <w:szCs w:val="21"/>
        </w:rPr>
        <w:t xml:space="preserve">: AdaBoost, adaptive boost; GBDT, gradient boosting decision tree; LR, logistic regression; MLP, multilayer </w:t>
      </w:r>
      <w:proofErr w:type="gramStart"/>
      <w:r w:rsidRPr="00DA4594">
        <w:rPr>
          <w:rFonts w:ascii="Times New Roman" w:hAnsi="Times New Roman" w:cs="Times New Roman"/>
          <w:szCs w:val="21"/>
        </w:rPr>
        <w:t>perceptron</w:t>
      </w:r>
      <w:proofErr w:type="gramEnd"/>
      <w:r w:rsidRPr="00DA4594">
        <w:rPr>
          <w:rFonts w:ascii="Times New Roman" w:hAnsi="Times New Roman" w:cs="Times New Roman"/>
          <w:szCs w:val="21"/>
        </w:rPr>
        <w:t>; NB, naive Bayes; SVM, support vector machine.</w:t>
      </w:r>
    </w:p>
    <w:sectPr w:rsidR="008271A8" w:rsidRPr="008271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D87E4" w14:textId="77777777" w:rsidR="00762355" w:rsidRDefault="00762355" w:rsidP="00AA0DCD">
      <w:pPr>
        <w:rPr>
          <w:rFonts w:hint="eastAsia"/>
        </w:rPr>
      </w:pPr>
      <w:r>
        <w:separator/>
      </w:r>
    </w:p>
  </w:endnote>
  <w:endnote w:type="continuationSeparator" w:id="0">
    <w:p w14:paraId="1351C096" w14:textId="77777777" w:rsidR="00762355" w:rsidRDefault="00762355" w:rsidP="00AA0D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9F34D" w14:textId="77777777" w:rsidR="00762355" w:rsidRDefault="00762355" w:rsidP="00AA0DCD">
      <w:pPr>
        <w:rPr>
          <w:rFonts w:hint="eastAsia"/>
        </w:rPr>
      </w:pPr>
      <w:r>
        <w:separator/>
      </w:r>
    </w:p>
  </w:footnote>
  <w:footnote w:type="continuationSeparator" w:id="0">
    <w:p w14:paraId="243099E1" w14:textId="77777777" w:rsidR="00762355" w:rsidRDefault="00762355" w:rsidP="00AA0DC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92F74"/>
    <w:multiLevelType w:val="hybridMultilevel"/>
    <w:tmpl w:val="99E22072"/>
    <w:lvl w:ilvl="0" w:tplc="D6E239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9B00B7"/>
    <w:multiLevelType w:val="hybridMultilevel"/>
    <w:tmpl w:val="1DDCEF50"/>
    <w:lvl w:ilvl="0" w:tplc="225EB5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C053AF2"/>
    <w:multiLevelType w:val="hybridMultilevel"/>
    <w:tmpl w:val="2404F814"/>
    <w:lvl w:ilvl="0" w:tplc="01EAC8E2">
      <w:start w:val="1"/>
      <w:numFmt w:val="decimal"/>
      <w:lvlText w:val="%1."/>
      <w:lvlJc w:val="left"/>
      <w:pPr>
        <w:ind w:left="6881"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932DFC"/>
    <w:multiLevelType w:val="multilevel"/>
    <w:tmpl w:val="9BEC35D8"/>
    <w:lvl w:ilvl="0">
      <w:start w:val="1"/>
      <w:numFmt w:val="decimal"/>
      <w:lvlText w:val="%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ascii="Calibri" w:eastAsia="宋体" w:hAnsi="Calibri"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2"/>
      <w:numFmt w:val="bullet"/>
      <w:lvlText w:val=""/>
      <w:lvlJc w:val="left"/>
      <w:pPr>
        <w:ind w:left="3600" w:hanging="360"/>
      </w:pPr>
      <w:rPr>
        <w:rFonts w:ascii="Wingdings" w:eastAsia="宋体" w:hAnsi="Wingdings"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7EFC709E"/>
    <w:multiLevelType w:val="hybridMultilevel"/>
    <w:tmpl w:val="9F8EB90E"/>
    <w:lvl w:ilvl="0" w:tplc="C52CE1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9876114">
    <w:abstractNumId w:val="2"/>
  </w:num>
  <w:num w:numId="2" w16cid:durableId="761680486">
    <w:abstractNumId w:val="3"/>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3" w16cid:durableId="1334648587">
    <w:abstractNumId w:val="1"/>
  </w:num>
  <w:num w:numId="4" w16cid:durableId="2132556606">
    <w:abstractNumId w:val="0"/>
  </w:num>
  <w:num w:numId="5" w16cid:durableId="2017883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7A"/>
    <w:rsid w:val="00004C6B"/>
    <w:rsid w:val="0002023D"/>
    <w:rsid w:val="00023056"/>
    <w:rsid w:val="000236FB"/>
    <w:rsid w:val="0002425D"/>
    <w:rsid w:val="00025818"/>
    <w:rsid w:val="00033675"/>
    <w:rsid w:val="00066CE4"/>
    <w:rsid w:val="0007578F"/>
    <w:rsid w:val="0008374D"/>
    <w:rsid w:val="00103FAE"/>
    <w:rsid w:val="001467C9"/>
    <w:rsid w:val="00152249"/>
    <w:rsid w:val="0015426A"/>
    <w:rsid w:val="00156DDD"/>
    <w:rsid w:val="0018469E"/>
    <w:rsid w:val="00192A42"/>
    <w:rsid w:val="002541CA"/>
    <w:rsid w:val="00277695"/>
    <w:rsid w:val="002A73B6"/>
    <w:rsid w:val="002E2E23"/>
    <w:rsid w:val="0038313C"/>
    <w:rsid w:val="00385D22"/>
    <w:rsid w:val="003E5BC3"/>
    <w:rsid w:val="004058A9"/>
    <w:rsid w:val="00412818"/>
    <w:rsid w:val="00413A2B"/>
    <w:rsid w:val="00431693"/>
    <w:rsid w:val="0045042B"/>
    <w:rsid w:val="00455CD2"/>
    <w:rsid w:val="004D6C85"/>
    <w:rsid w:val="004F31FC"/>
    <w:rsid w:val="00506DD6"/>
    <w:rsid w:val="0052700B"/>
    <w:rsid w:val="00544AB7"/>
    <w:rsid w:val="00552A93"/>
    <w:rsid w:val="0056008C"/>
    <w:rsid w:val="0056332F"/>
    <w:rsid w:val="00576187"/>
    <w:rsid w:val="0058163D"/>
    <w:rsid w:val="00595F76"/>
    <w:rsid w:val="005D2920"/>
    <w:rsid w:val="006063BD"/>
    <w:rsid w:val="00617D4F"/>
    <w:rsid w:val="0062273F"/>
    <w:rsid w:val="00623A4F"/>
    <w:rsid w:val="0068597B"/>
    <w:rsid w:val="00695A4B"/>
    <w:rsid w:val="006A46AC"/>
    <w:rsid w:val="00717918"/>
    <w:rsid w:val="00722893"/>
    <w:rsid w:val="00762355"/>
    <w:rsid w:val="007B6D3D"/>
    <w:rsid w:val="007D1DE9"/>
    <w:rsid w:val="007E4A65"/>
    <w:rsid w:val="007E4DE2"/>
    <w:rsid w:val="007F2B73"/>
    <w:rsid w:val="008271A8"/>
    <w:rsid w:val="008349BE"/>
    <w:rsid w:val="00835500"/>
    <w:rsid w:val="0087055B"/>
    <w:rsid w:val="008779BE"/>
    <w:rsid w:val="008B5528"/>
    <w:rsid w:val="00955A19"/>
    <w:rsid w:val="00976818"/>
    <w:rsid w:val="009A67B7"/>
    <w:rsid w:val="009D1B11"/>
    <w:rsid w:val="00A5155E"/>
    <w:rsid w:val="00A5161B"/>
    <w:rsid w:val="00AA0DCD"/>
    <w:rsid w:val="00AB3233"/>
    <w:rsid w:val="00AB5D9D"/>
    <w:rsid w:val="00AE756B"/>
    <w:rsid w:val="00AF397A"/>
    <w:rsid w:val="00B13AC1"/>
    <w:rsid w:val="00B71E11"/>
    <w:rsid w:val="00B772A6"/>
    <w:rsid w:val="00B910E2"/>
    <w:rsid w:val="00BD5AD1"/>
    <w:rsid w:val="00BE3788"/>
    <w:rsid w:val="00BE3A05"/>
    <w:rsid w:val="00C07410"/>
    <w:rsid w:val="00C811B6"/>
    <w:rsid w:val="00C86AFA"/>
    <w:rsid w:val="00C97DC3"/>
    <w:rsid w:val="00CA47A0"/>
    <w:rsid w:val="00CA6A50"/>
    <w:rsid w:val="00CC1573"/>
    <w:rsid w:val="00CD17FC"/>
    <w:rsid w:val="00CF547E"/>
    <w:rsid w:val="00D06CAA"/>
    <w:rsid w:val="00D155D9"/>
    <w:rsid w:val="00D71E16"/>
    <w:rsid w:val="00DA4594"/>
    <w:rsid w:val="00E014EE"/>
    <w:rsid w:val="00EB76F4"/>
    <w:rsid w:val="00EF5B64"/>
    <w:rsid w:val="00F4481C"/>
    <w:rsid w:val="00F546FC"/>
    <w:rsid w:val="00FD5B63"/>
    <w:rsid w:val="00FF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5BC983"/>
  <w15:chartTrackingRefBased/>
  <w15:docId w15:val="{D8C0183F-F479-4861-BD39-A6FD57923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DCD"/>
    <w:pPr>
      <w:widowControl w:val="0"/>
      <w:jc w:val="both"/>
    </w:pPr>
    <w:rPr>
      <w:rFonts w:asciiTheme="minorHAnsi" w:eastAsiaTheme="minorEastAsia" w:hAnsiTheme="minorHAnsi" w:cstheme="minorBid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0DCD"/>
    <w:pPr>
      <w:tabs>
        <w:tab w:val="center" w:pos="4153"/>
        <w:tab w:val="right" w:pos="8306"/>
      </w:tabs>
      <w:snapToGrid w:val="0"/>
      <w:jc w:val="center"/>
    </w:pPr>
    <w:rPr>
      <w:rFonts w:ascii="Times New Roman" w:eastAsia="宋体" w:hAnsi="Times New Roman" w:cs="Times New Roman"/>
      <w:sz w:val="18"/>
      <w:szCs w:val="18"/>
    </w:rPr>
  </w:style>
  <w:style w:type="character" w:customStyle="1" w:styleId="a4">
    <w:name w:val="页眉 字符"/>
    <w:basedOn w:val="a0"/>
    <w:link w:val="a3"/>
    <w:uiPriority w:val="99"/>
    <w:rsid w:val="00AA0DCD"/>
    <w:rPr>
      <w:sz w:val="18"/>
      <w:szCs w:val="18"/>
    </w:rPr>
  </w:style>
  <w:style w:type="paragraph" w:styleId="a5">
    <w:name w:val="footer"/>
    <w:basedOn w:val="a"/>
    <w:link w:val="a6"/>
    <w:uiPriority w:val="99"/>
    <w:unhideWhenUsed/>
    <w:rsid w:val="00AA0DCD"/>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uiPriority w:val="99"/>
    <w:rsid w:val="00AA0DCD"/>
    <w:rPr>
      <w:sz w:val="18"/>
      <w:szCs w:val="18"/>
    </w:rPr>
  </w:style>
  <w:style w:type="paragraph" w:styleId="a7">
    <w:name w:val="List Paragraph"/>
    <w:basedOn w:val="a"/>
    <w:uiPriority w:val="34"/>
    <w:qFormat/>
    <w:rsid w:val="00AA0DCD"/>
    <w:pPr>
      <w:ind w:firstLineChars="200" w:firstLine="420"/>
    </w:pPr>
  </w:style>
  <w:style w:type="table" w:styleId="a8">
    <w:name w:val="Table Grid"/>
    <w:basedOn w:val="a1"/>
    <w:uiPriority w:val="39"/>
    <w:qFormat/>
    <w:rsid w:val="00AA0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rsid w:val="008779BE"/>
    <w:pPr>
      <w:widowControl/>
      <w:spacing w:before="100" w:beforeAutospacing="1" w:after="200" w:line="273" w:lineRule="auto"/>
      <w:ind w:left="720"/>
      <w:jc w:val="left"/>
    </w:pPr>
    <w:rPr>
      <w:rFonts w:ascii="Calibri" w:eastAsia="宋体" w:hAnsi="Calibri" w:cs="Times New Roman"/>
      <w:kern w:val="0"/>
      <w:sz w:val="22"/>
      <w:szCs w:val="22"/>
    </w:rPr>
  </w:style>
  <w:style w:type="paragraph" w:styleId="a9">
    <w:name w:val="Revision"/>
    <w:hidden/>
    <w:uiPriority w:val="99"/>
    <w:semiHidden/>
    <w:rsid w:val="008271A8"/>
    <w:rPr>
      <w:rFonts w:asciiTheme="minorHAnsi" w:eastAsiaTheme="minorEastAsia" w:hAnsiTheme="minorHAnsi" w:cstheme="minorBidi"/>
      <w:sz w:val="21"/>
    </w:rPr>
  </w:style>
  <w:style w:type="table" w:customStyle="1" w:styleId="10">
    <w:name w:val="网格型1"/>
    <w:basedOn w:val="a1"/>
    <w:next w:val="a8"/>
    <w:uiPriority w:val="99"/>
    <w:rsid w:val="0056008C"/>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308361">
      <w:bodyDiv w:val="1"/>
      <w:marLeft w:val="0"/>
      <w:marRight w:val="0"/>
      <w:marTop w:val="0"/>
      <w:marBottom w:val="0"/>
      <w:divBdr>
        <w:top w:val="none" w:sz="0" w:space="0" w:color="auto"/>
        <w:left w:val="none" w:sz="0" w:space="0" w:color="auto"/>
        <w:bottom w:val="none" w:sz="0" w:space="0" w:color="auto"/>
        <w:right w:val="none" w:sz="0" w:space="0" w:color="auto"/>
      </w:divBdr>
    </w:div>
    <w:div w:id="638386358">
      <w:bodyDiv w:val="1"/>
      <w:marLeft w:val="0"/>
      <w:marRight w:val="0"/>
      <w:marTop w:val="0"/>
      <w:marBottom w:val="0"/>
      <w:divBdr>
        <w:top w:val="none" w:sz="0" w:space="0" w:color="auto"/>
        <w:left w:val="none" w:sz="0" w:space="0" w:color="auto"/>
        <w:bottom w:val="none" w:sz="0" w:space="0" w:color="auto"/>
        <w:right w:val="none" w:sz="0" w:space="0" w:color="auto"/>
      </w:divBdr>
    </w:div>
    <w:div w:id="775518434">
      <w:bodyDiv w:val="1"/>
      <w:marLeft w:val="0"/>
      <w:marRight w:val="0"/>
      <w:marTop w:val="0"/>
      <w:marBottom w:val="0"/>
      <w:divBdr>
        <w:top w:val="none" w:sz="0" w:space="0" w:color="auto"/>
        <w:left w:val="none" w:sz="0" w:space="0" w:color="auto"/>
        <w:bottom w:val="none" w:sz="0" w:space="0" w:color="auto"/>
        <w:right w:val="none" w:sz="0" w:space="0" w:color="auto"/>
      </w:divBdr>
    </w:div>
    <w:div w:id="807623951">
      <w:bodyDiv w:val="1"/>
      <w:marLeft w:val="0"/>
      <w:marRight w:val="0"/>
      <w:marTop w:val="0"/>
      <w:marBottom w:val="0"/>
      <w:divBdr>
        <w:top w:val="none" w:sz="0" w:space="0" w:color="auto"/>
        <w:left w:val="none" w:sz="0" w:space="0" w:color="auto"/>
        <w:bottom w:val="none" w:sz="0" w:space="0" w:color="auto"/>
        <w:right w:val="none" w:sz="0" w:space="0" w:color="auto"/>
      </w:divBdr>
    </w:div>
    <w:div w:id="1210919237">
      <w:bodyDiv w:val="1"/>
      <w:marLeft w:val="0"/>
      <w:marRight w:val="0"/>
      <w:marTop w:val="0"/>
      <w:marBottom w:val="0"/>
      <w:divBdr>
        <w:top w:val="none" w:sz="0" w:space="0" w:color="auto"/>
        <w:left w:val="none" w:sz="0" w:space="0" w:color="auto"/>
        <w:bottom w:val="none" w:sz="0" w:space="0" w:color="auto"/>
        <w:right w:val="none" w:sz="0" w:space="0" w:color="auto"/>
      </w:divBdr>
    </w:div>
    <w:div w:id="1301038175">
      <w:bodyDiv w:val="1"/>
      <w:marLeft w:val="0"/>
      <w:marRight w:val="0"/>
      <w:marTop w:val="0"/>
      <w:marBottom w:val="0"/>
      <w:divBdr>
        <w:top w:val="none" w:sz="0" w:space="0" w:color="auto"/>
        <w:left w:val="none" w:sz="0" w:space="0" w:color="auto"/>
        <w:bottom w:val="none" w:sz="0" w:space="0" w:color="auto"/>
        <w:right w:val="none" w:sz="0" w:space="0" w:color="auto"/>
      </w:divBdr>
    </w:div>
    <w:div w:id="1777674909">
      <w:bodyDiv w:val="1"/>
      <w:marLeft w:val="0"/>
      <w:marRight w:val="0"/>
      <w:marTop w:val="0"/>
      <w:marBottom w:val="0"/>
      <w:divBdr>
        <w:top w:val="none" w:sz="0" w:space="0" w:color="auto"/>
        <w:left w:val="none" w:sz="0" w:space="0" w:color="auto"/>
        <w:bottom w:val="none" w:sz="0" w:space="0" w:color="auto"/>
        <w:right w:val="none" w:sz="0" w:space="0" w:color="auto"/>
      </w:divBdr>
    </w:div>
    <w:div w:id="213223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7CE1E-733D-4F21-88D7-5ADC3EA9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跃 于</dc:creator>
  <cp:keywords/>
  <dc:description/>
  <cp:lastModifiedBy>Apxg</cp:lastModifiedBy>
  <cp:revision>72</cp:revision>
  <dcterms:created xsi:type="dcterms:W3CDTF">2024-02-06T15:14:00Z</dcterms:created>
  <dcterms:modified xsi:type="dcterms:W3CDTF">2025-04-25T13:50:00Z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c26ed4909486d57db3327144f8c66c71144b71711a065e2b3d2eb8064448ff2d</vt:lpwstr>
  </property>
</Properties>
</file>